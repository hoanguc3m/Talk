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2780D" w14:textId="77777777" w:rsidR="00315CB3" w:rsidRDefault="00315CB3" w:rsidP="004F60B8">
      <w:pPr>
        <w:autoSpaceDE/>
        <w:autoSpaceDN/>
        <w:adjustRightInd/>
        <w:spacing w:before="0" w:line="240" w:lineRule="auto"/>
        <w:jc w:val="center"/>
        <w:rPr>
          <w:b/>
          <w:sz w:val="36"/>
          <w:szCs w:val="36"/>
        </w:rPr>
      </w:pPr>
      <w:bookmarkStart w:id="0" w:name="_Toc379971214"/>
    </w:p>
    <w:p w14:paraId="096B9A2E" w14:textId="01369F07" w:rsidR="00315CB3" w:rsidRDefault="00775736" w:rsidP="004F60B8">
      <w:pPr>
        <w:autoSpaceDE/>
        <w:autoSpaceDN/>
        <w:adjustRightInd/>
        <w:spacing w:before="0" w:line="240" w:lineRule="auto"/>
        <w:jc w:val="center"/>
        <w:rPr>
          <w:b/>
          <w:sz w:val="36"/>
          <w:szCs w:val="36"/>
        </w:rPr>
      </w:pPr>
      <w:r>
        <w:rPr>
          <w:b/>
          <w:sz w:val="36"/>
          <w:szCs w:val="36"/>
        </w:rPr>
        <w:t xml:space="preserve">Modelling </w:t>
      </w:r>
      <w:r w:rsidR="00315CB3">
        <w:rPr>
          <w:b/>
          <w:sz w:val="36"/>
          <w:szCs w:val="36"/>
        </w:rPr>
        <w:t xml:space="preserve">Okun’s Law in </w:t>
      </w:r>
      <w:r>
        <w:rPr>
          <w:b/>
          <w:sz w:val="36"/>
          <w:szCs w:val="36"/>
        </w:rPr>
        <w:t>the Euro Area</w:t>
      </w:r>
      <w:r w:rsidR="00315CB3">
        <w:rPr>
          <w:b/>
          <w:sz w:val="36"/>
          <w:szCs w:val="36"/>
        </w:rPr>
        <w:t xml:space="preserve"> –</w:t>
      </w:r>
    </w:p>
    <w:p w14:paraId="56309ADD" w14:textId="32B5F458" w:rsidR="00817FC9" w:rsidRPr="001730B6" w:rsidRDefault="00315CB3" w:rsidP="004F60B8">
      <w:pPr>
        <w:autoSpaceDE/>
        <w:autoSpaceDN/>
        <w:adjustRightInd/>
        <w:spacing w:before="0" w:line="240" w:lineRule="auto"/>
        <w:jc w:val="center"/>
        <w:rPr>
          <w:b/>
          <w:sz w:val="36"/>
          <w:szCs w:val="36"/>
        </w:rPr>
      </w:pPr>
      <w:r>
        <w:rPr>
          <w:b/>
          <w:sz w:val="36"/>
          <w:szCs w:val="36"/>
        </w:rPr>
        <w:t>Does non-</w:t>
      </w:r>
      <w:proofErr w:type="spellStart"/>
      <w:r>
        <w:rPr>
          <w:b/>
          <w:sz w:val="36"/>
          <w:szCs w:val="36"/>
        </w:rPr>
        <w:t>Gaussianity</w:t>
      </w:r>
      <w:proofErr w:type="spellEnd"/>
      <w:r>
        <w:rPr>
          <w:b/>
          <w:sz w:val="36"/>
          <w:szCs w:val="36"/>
        </w:rPr>
        <w:t xml:space="preserve"> Matter?</w:t>
      </w:r>
      <w:r w:rsidRPr="00CF49F3">
        <w:rPr>
          <w:rStyle w:val="Fotnotsreferens"/>
          <w:rFonts w:ascii="Garamond" w:hAnsi="Garamond"/>
          <w:bCs/>
          <w:sz w:val="36"/>
          <w:szCs w:val="36"/>
          <w:lang w:val="en-AU"/>
        </w:rPr>
        <w:footnoteReference w:customMarkFollows="1" w:id="1"/>
        <w:sym w:font="Symbol" w:char="F02A"/>
      </w:r>
    </w:p>
    <w:p w14:paraId="5CC4C3CF" w14:textId="77777777" w:rsidR="00817FC9" w:rsidRPr="001730B6" w:rsidRDefault="00817FC9" w:rsidP="009E6E29">
      <w:pPr>
        <w:spacing w:before="0" w:line="240" w:lineRule="auto"/>
        <w:jc w:val="center"/>
      </w:pPr>
    </w:p>
    <w:p w14:paraId="134F9A67" w14:textId="1131DE1C" w:rsidR="00401869" w:rsidRPr="003E5492" w:rsidRDefault="00401869" w:rsidP="009E6E29">
      <w:pPr>
        <w:spacing w:before="0" w:line="240" w:lineRule="auto"/>
        <w:jc w:val="center"/>
        <w:rPr>
          <w:sz w:val="24"/>
          <w:szCs w:val="24"/>
        </w:rPr>
      </w:pPr>
    </w:p>
    <w:p w14:paraId="678467B7" w14:textId="77777777" w:rsidR="003E5492" w:rsidRPr="003E5492" w:rsidRDefault="003E5492" w:rsidP="009E6E29">
      <w:pPr>
        <w:spacing w:before="0" w:line="240" w:lineRule="auto"/>
        <w:jc w:val="center"/>
        <w:rPr>
          <w:sz w:val="24"/>
          <w:szCs w:val="24"/>
        </w:rPr>
      </w:pPr>
    </w:p>
    <w:p w14:paraId="0B3EADDA" w14:textId="77777777" w:rsidR="00315CB3" w:rsidRPr="00E5486E" w:rsidRDefault="00315CB3" w:rsidP="00315CB3">
      <w:pPr>
        <w:spacing w:before="0" w:line="240" w:lineRule="auto"/>
        <w:jc w:val="center"/>
        <w:rPr>
          <w:sz w:val="24"/>
          <w:szCs w:val="24"/>
          <w:lang w:val="en-AU"/>
        </w:rPr>
      </w:pPr>
      <w:r w:rsidRPr="00E5486E">
        <w:rPr>
          <w:sz w:val="24"/>
          <w:szCs w:val="24"/>
          <w:lang w:val="en-AU"/>
        </w:rPr>
        <w:t>Tamás Kiss</w:t>
      </w:r>
      <w:r w:rsidRPr="00E5486E">
        <w:rPr>
          <w:rStyle w:val="Fotnotsreferens"/>
          <w:rFonts w:ascii="Garamond" w:hAnsi="Garamond"/>
          <w:sz w:val="24"/>
          <w:szCs w:val="24"/>
          <w:lang w:val="en-AU"/>
        </w:rPr>
        <w:footnoteReference w:customMarkFollows="1" w:id="2"/>
        <w:sym w:font="Symbol" w:char="F023"/>
      </w:r>
    </w:p>
    <w:p w14:paraId="7EA03FD6" w14:textId="7CFC069C" w:rsidR="00315CB3" w:rsidRPr="00E5486E" w:rsidRDefault="00315CB3" w:rsidP="00315CB3">
      <w:pPr>
        <w:spacing w:before="0" w:line="240" w:lineRule="auto"/>
        <w:jc w:val="center"/>
        <w:rPr>
          <w:i/>
          <w:sz w:val="24"/>
          <w:szCs w:val="24"/>
          <w:lang w:val="en-AU"/>
        </w:rPr>
      </w:pPr>
      <w:r w:rsidRPr="00E5486E">
        <w:rPr>
          <w:i/>
          <w:sz w:val="24"/>
          <w:szCs w:val="24"/>
          <w:lang w:val="en-AU"/>
        </w:rPr>
        <w:t>School of Business, Örebro University</w:t>
      </w:r>
    </w:p>
    <w:p w14:paraId="64BDE50F" w14:textId="77777777" w:rsidR="00315CB3" w:rsidRPr="00E5486E" w:rsidRDefault="00315CB3" w:rsidP="00315CB3">
      <w:pPr>
        <w:spacing w:before="0" w:line="240" w:lineRule="auto"/>
        <w:jc w:val="center"/>
        <w:rPr>
          <w:i/>
          <w:sz w:val="24"/>
          <w:szCs w:val="24"/>
          <w:lang w:val="en-AU"/>
        </w:rPr>
      </w:pPr>
    </w:p>
    <w:p w14:paraId="64095513" w14:textId="4C7408B0" w:rsidR="00315CB3" w:rsidRPr="00E5486E" w:rsidRDefault="00315CB3" w:rsidP="00315CB3">
      <w:pPr>
        <w:spacing w:before="0" w:line="240" w:lineRule="auto"/>
        <w:jc w:val="center"/>
        <w:rPr>
          <w:sz w:val="24"/>
          <w:szCs w:val="24"/>
          <w:lang w:val="en-AU"/>
        </w:rPr>
      </w:pPr>
      <w:r w:rsidRPr="00E5486E">
        <w:rPr>
          <w:sz w:val="24"/>
          <w:szCs w:val="24"/>
          <w:lang w:val="en-AU"/>
        </w:rPr>
        <w:t>Hoang Nguyen</w:t>
      </w:r>
    </w:p>
    <w:p w14:paraId="5511B7EE" w14:textId="6B968548" w:rsidR="00315CB3" w:rsidRPr="00E5486E" w:rsidRDefault="00315CB3" w:rsidP="00315CB3">
      <w:pPr>
        <w:spacing w:before="0" w:line="240" w:lineRule="auto"/>
        <w:jc w:val="center"/>
        <w:rPr>
          <w:i/>
          <w:sz w:val="24"/>
          <w:szCs w:val="24"/>
          <w:lang w:val="en-AU"/>
        </w:rPr>
      </w:pPr>
      <w:r w:rsidRPr="00E5486E">
        <w:rPr>
          <w:i/>
          <w:sz w:val="24"/>
          <w:szCs w:val="24"/>
          <w:lang w:val="en-AU"/>
        </w:rPr>
        <w:t>School of Business, Örebro University</w:t>
      </w:r>
    </w:p>
    <w:p w14:paraId="23CA133C" w14:textId="77777777" w:rsidR="00315CB3" w:rsidRPr="00E5486E" w:rsidRDefault="00315CB3" w:rsidP="00315CB3">
      <w:pPr>
        <w:spacing w:before="0" w:line="240" w:lineRule="auto"/>
        <w:rPr>
          <w:sz w:val="24"/>
          <w:szCs w:val="24"/>
          <w:lang w:val="en-AU"/>
        </w:rPr>
      </w:pPr>
    </w:p>
    <w:p w14:paraId="0519B78E" w14:textId="1A7E35C9" w:rsidR="007D5E59" w:rsidRPr="00E5486E" w:rsidRDefault="007D5E59" w:rsidP="007D5E59">
      <w:pPr>
        <w:spacing w:before="0" w:line="240" w:lineRule="auto"/>
        <w:jc w:val="center"/>
        <w:rPr>
          <w:sz w:val="24"/>
          <w:szCs w:val="24"/>
        </w:rPr>
      </w:pPr>
      <w:r w:rsidRPr="00E5486E">
        <w:rPr>
          <w:sz w:val="24"/>
          <w:szCs w:val="24"/>
        </w:rPr>
        <w:t>Pär Österholm</w:t>
      </w:r>
    </w:p>
    <w:p w14:paraId="46A37038" w14:textId="088409AE" w:rsidR="007D5E59" w:rsidRPr="00E5486E" w:rsidRDefault="007D5E59" w:rsidP="007D5E59">
      <w:pPr>
        <w:spacing w:before="0" w:line="240" w:lineRule="auto"/>
        <w:jc w:val="center"/>
        <w:rPr>
          <w:i/>
          <w:sz w:val="24"/>
          <w:szCs w:val="24"/>
        </w:rPr>
      </w:pPr>
      <w:r w:rsidRPr="00E5486E">
        <w:rPr>
          <w:i/>
          <w:sz w:val="24"/>
          <w:szCs w:val="24"/>
        </w:rPr>
        <w:t>School of Business, Örebro University</w:t>
      </w:r>
    </w:p>
    <w:p w14:paraId="5EFFE1E3" w14:textId="3235A96F" w:rsidR="007D5E59" w:rsidRPr="00E5486E" w:rsidRDefault="007D5E59" w:rsidP="007D5E59">
      <w:pPr>
        <w:spacing w:before="0" w:line="240" w:lineRule="auto"/>
        <w:jc w:val="center"/>
        <w:rPr>
          <w:i/>
          <w:sz w:val="24"/>
          <w:szCs w:val="24"/>
        </w:rPr>
      </w:pPr>
      <w:r w:rsidRPr="00E5486E">
        <w:rPr>
          <w:i/>
          <w:sz w:val="24"/>
          <w:szCs w:val="24"/>
        </w:rPr>
        <w:t>National Institute of Economic Research</w:t>
      </w:r>
    </w:p>
    <w:p w14:paraId="4A566330" w14:textId="44C7218C" w:rsidR="007D5E59" w:rsidRPr="001730B6" w:rsidRDefault="007D5E59" w:rsidP="009E6E29">
      <w:pPr>
        <w:spacing w:before="0" w:line="240" w:lineRule="auto"/>
        <w:jc w:val="center"/>
      </w:pPr>
    </w:p>
    <w:p w14:paraId="265EC975" w14:textId="77777777" w:rsidR="007D5E59" w:rsidRPr="001730B6" w:rsidRDefault="007D5E59" w:rsidP="009E6E29">
      <w:pPr>
        <w:spacing w:before="0" w:line="240" w:lineRule="auto"/>
        <w:jc w:val="center"/>
      </w:pPr>
    </w:p>
    <w:p w14:paraId="4E673136" w14:textId="529B06B3" w:rsidR="009E6E29" w:rsidRPr="001730B6" w:rsidRDefault="009E6E29" w:rsidP="009E6E29">
      <w:pPr>
        <w:pStyle w:val="Rubrik"/>
        <w:rPr>
          <w:rFonts w:ascii="Garamond" w:hAnsi="Garamond"/>
          <w:sz w:val="28"/>
          <w:szCs w:val="28"/>
        </w:rPr>
      </w:pPr>
      <w:r w:rsidRPr="001730B6">
        <w:rPr>
          <w:rFonts w:ascii="Garamond" w:hAnsi="Garamond"/>
          <w:sz w:val="28"/>
          <w:szCs w:val="28"/>
        </w:rPr>
        <w:t>Abstract</w:t>
      </w:r>
    </w:p>
    <w:p w14:paraId="562B8249" w14:textId="47945A44" w:rsidR="00C031E2" w:rsidRDefault="00621989" w:rsidP="001066EC">
      <w:pPr>
        <w:spacing w:before="0"/>
        <w:rPr>
          <w:sz w:val="24"/>
          <w:szCs w:val="24"/>
        </w:rPr>
      </w:pPr>
      <w:r w:rsidRPr="003E5492">
        <w:rPr>
          <w:sz w:val="24"/>
          <w:szCs w:val="24"/>
        </w:rPr>
        <w:t xml:space="preserve">In this </w:t>
      </w:r>
      <w:r w:rsidR="00315CB3">
        <w:rPr>
          <w:sz w:val="24"/>
          <w:szCs w:val="24"/>
        </w:rPr>
        <w:t>paper</w:t>
      </w:r>
      <w:r w:rsidRPr="003E5492">
        <w:rPr>
          <w:sz w:val="24"/>
          <w:szCs w:val="24"/>
        </w:rPr>
        <w:t xml:space="preserve">, we </w:t>
      </w:r>
      <w:r w:rsidR="00315CB3">
        <w:rPr>
          <w:sz w:val="24"/>
          <w:szCs w:val="24"/>
        </w:rPr>
        <w:t xml:space="preserve">analyse Okun’s law – a relation between the change in the unemployment rate and GDP growth – using </w:t>
      </w:r>
      <w:r w:rsidR="00775736">
        <w:rPr>
          <w:sz w:val="24"/>
          <w:szCs w:val="24"/>
        </w:rPr>
        <w:t>euro</w:t>
      </w:r>
      <w:r w:rsidR="00315CB3">
        <w:rPr>
          <w:sz w:val="24"/>
          <w:szCs w:val="24"/>
        </w:rPr>
        <w:t xml:space="preserve"> </w:t>
      </w:r>
      <w:r w:rsidR="00775736">
        <w:rPr>
          <w:sz w:val="24"/>
          <w:szCs w:val="24"/>
        </w:rPr>
        <w:t xml:space="preserve">area </w:t>
      </w:r>
      <w:r w:rsidR="00315CB3">
        <w:rPr>
          <w:sz w:val="24"/>
          <w:szCs w:val="24"/>
        </w:rPr>
        <w:t>data ranging from 199</w:t>
      </w:r>
      <w:r w:rsidR="00775736">
        <w:rPr>
          <w:sz w:val="24"/>
          <w:szCs w:val="24"/>
        </w:rPr>
        <w:t>5</w:t>
      </w:r>
      <w:r w:rsidR="00315CB3">
        <w:rPr>
          <w:sz w:val="24"/>
          <w:szCs w:val="24"/>
        </w:rPr>
        <w:t>Q</w:t>
      </w:r>
      <w:r w:rsidR="00775736">
        <w:rPr>
          <w:sz w:val="24"/>
          <w:szCs w:val="24"/>
        </w:rPr>
        <w:t>2</w:t>
      </w:r>
      <w:r w:rsidR="00315CB3">
        <w:rPr>
          <w:sz w:val="24"/>
          <w:szCs w:val="24"/>
        </w:rPr>
        <w:t xml:space="preserve"> to </w:t>
      </w:r>
      <w:r w:rsidR="00315CB3" w:rsidRPr="002F6FE4">
        <w:rPr>
          <w:sz w:val="24"/>
          <w:szCs w:val="24"/>
        </w:rPr>
        <w:t>20</w:t>
      </w:r>
      <w:r w:rsidR="002F6FE4" w:rsidRPr="002F6FE4">
        <w:rPr>
          <w:sz w:val="24"/>
          <w:szCs w:val="24"/>
        </w:rPr>
        <w:t>19</w:t>
      </w:r>
      <w:r w:rsidR="00315CB3" w:rsidRPr="002F6FE4">
        <w:rPr>
          <w:sz w:val="24"/>
          <w:szCs w:val="24"/>
        </w:rPr>
        <w:t>Q</w:t>
      </w:r>
      <w:r w:rsidR="00775736" w:rsidRPr="002F6FE4">
        <w:rPr>
          <w:sz w:val="24"/>
          <w:szCs w:val="24"/>
        </w:rPr>
        <w:t>4</w:t>
      </w:r>
      <w:r w:rsidR="00315CB3" w:rsidRPr="002F6FE4">
        <w:rPr>
          <w:sz w:val="24"/>
          <w:szCs w:val="24"/>
        </w:rPr>
        <w:t>. M</w:t>
      </w:r>
      <w:r w:rsidR="00315CB3">
        <w:rPr>
          <w:sz w:val="24"/>
          <w:szCs w:val="24"/>
        </w:rPr>
        <w:t xml:space="preserve">ore specifically, we assess the </w:t>
      </w:r>
      <w:r w:rsidR="001C38AC">
        <w:rPr>
          <w:sz w:val="24"/>
          <w:szCs w:val="24"/>
        </w:rPr>
        <w:t xml:space="preserve">relevance </w:t>
      </w:r>
      <w:r w:rsidR="00315CB3">
        <w:rPr>
          <w:sz w:val="24"/>
          <w:szCs w:val="24"/>
        </w:rPr>
        <w:t>of non-</w:t>
      </w:r>
      <w:proofErr w:type="spellStart"/>
      <w:r w:rsidR="00315CB3">
        <w:rPr>
          <w:sz w:val="24"/>
          <w:szCs w:val="24"/>
        </w:rPr>
        <w:t>Gaussianity</w:t>
      </w:r>
      <w:proofErr w:type="spellEnd"/>
      <w:r w:rsidR="00315CB3">
        <w:rPr>
          <w:sz w:val="24"/>
          <w:szCs w:val="24"/>
        </w:rPr>
        <w:t xml:space="preserve"> when modelling the relation. This is done in a Bayesian VAR framework</w:t>
      </w:r>
      <w:r w:rsidR="00B0482B">
        <w:rPr>
          <w:sz w:val="24"/>
          <w:szCs w:val="24"/>
        </w:rPr>
        <w:t xml:space="preserve"> with stochastic volatility</w:t>
      </w:r>
      <w:r w:rsidR="00315CB3">
        <w:rPr>
          <w:sz w:val="24"/>
          <w:szCs w:val="24"/>
        </w:rPr>
        <w:t xml:space="preserve"> where </w:t>
      </w:r>
      <w:r w:rsidR="00942375">
        <w:rPr>
          <w:sz w:val="24"/>
          <w:szCs w:val="24"/>
        </w:rPr>
        <w:t xml:space="preserve">we </w:t>
      </w:r>
      <w:r w:rsidR="004C6BC0">
        <w:rPr>
          <w:sz w:val="24"/>
          <w:szCs w:val="24"/>
        </w:rPr>
        <w:t xml:space="preserve">allow the different models’ error distributions to have </w:t>
      </w:r>
      <w:r w:rsidR="00B0482B">
        <w:rPr>
          <w:sz w:val="24"/>
          <w:szCs w:val="24"/>
        </w:rPr>
        <w:t>heavier-than-</w:t>
      </w:r>
      <w:r w:rsidR="004C6BC0">
        <w:rPr>
          <w:sz w:val="24"/>
          <w:szCs w:val="24"/>
        </w:rPr>
        <w:t xml:space="preserve">Gaussian </w:t>
      </w:r>
      <w:r w:rsidR="00B0482B">
        <w:rPr>
          <w:sz w:val="24"/>
          <w:szCs w:val="24"/>
        </w:rPr>
        <w:t>tails and skewness.</w:t>
      </w:r>
      <w:r w:rsidR="00315CB3">
        <w:rPr>
          <w:sz w:val="24"/>
          <w:szCs w:val="24"/>
        </w:rPr>
        <w:t xml:space="preserve"> Our results indicate that</w:t>
      </w:r>
      <w:r w:rsidR="004C6BC0">
        <w:rPr>
          <w:sz w:val="24"/>
          <w:szCs w:val="24"/>
        </w:rPr>
        <w:t xml:space="preserve"> </w:t>
      </w:r>
      <w:r w:rsidR="00B0482B">
        <w:rPr>
          <w:sz w:val="24"/>
          <w:szCs w:val="24"/>
        </w:rPr>
        <w:t>accounting for heavy tails</w:t>
      </w:r>
      <w:r w:rsidR="00942375">
        <w:rPr>
          <w:sz w:val="24"/>
          <w:szCs w:val="24"/>
        </w:rPr>
        <w:t xml:space="preserve"> –</w:t>
      </w:r>
      <w:r w:rsidR="004C6BC0">
        <w:rPr>
          <w:sz w:val="24"/>
          <w:szCs w:val="24"/>
        </w:rPr>
        <w:t xml:space="preserve"> but </w:t>
      </w:r>
      <w:r w:rsidR="00B0482B">
        <w:rPr>
          <w:sz w:val="24"/>
          <w:szCs w:val="24"/>
        </w:rPr>
        <w:t>not skewness</w:t>
      </w:r>
      <w:r w:rsidR="004C6BC0">
        <w:rPr>
          <w:sz w:val="24"/>
          <w:szCs w:val="24"/>
        </w:rPr>
        <w:t xml:space="preserve"> – can </w:t>
      </w:r>
      <w:r w:rsidR="00B0482B">
        <w:rPr>
          <w:sz w:val="24"/>
          <w:szCs w:val="24"/>
        </w:rPr>
        <w:t xml:space="preserve">provide improvements over </w:t>
      </w:r>
      <w:r w:rsidR="00C60735">
        <w:rPr>
          <w:sz w:val="24"/>
          <w:szCs w:val="24"/>
        </w:rPr>
        <w:t xml:space="preserve">a </w:t>
      </w:r>
      <w:r w:rsidR="00B0482B">
        <w:rPr>
          <w:sz w:val="24"/>
          <w:szCs w:val="24"/>
        </w:rPr>
        <w:t xml:space="preserve">Gaussian specification. </w:t>
      </w:r>
    </w:p>
    <w:p w14:paraId="57FAC2C3" w14:textId="77777777" w:rsidR="00B0482B" w:rsidRPr="003E5492" w:rsidRDefault="00B0482B" w:rsidP="001066EC">
      <w:pPr>
        <w:spacing w:before="0"/>
        <w:rPr>
          <w:sz w:val="24"/>
          <w:szCs w:val="24"/>
        </w:rPr>
      </w:pPr>
    </w:p>
    <w:p w14:paraId="601C3A32" w14:textId="76A37E1B" w:rsidR="000F3B73" w:rsidRPr="003E5492" w:rsidRDefault="000F3B73" w:rsidP="004C6BC0">
      <w:pPr>
        <w:spacing w:before="0"/>
        <w:rPr>
          <w:sz w:val="24"/>
          <w:szCs w:val="24"/>
        </w:rPr>
      </w:pPr>
      <w:r w:rsidRPr="003E5492">
        <w:rPr>
          <w:i/>
          <w:sz w:val="24"/>
          <w:szCs w:val="24"/>
        </w:rPr>
        <w:t>JEL Classification:</w:t>
      </w:r>
      <w:r w:rsidRPr="003E5492">
        <w:rPr>
          <w:sz w:val="24"/>
          <w:szCs w:val="24"/>
        </w:rPr>
        <w:t xml:space="preserve"> </w:t>
      </w:r>
      <w:r w:rsidR="004C6BC0" w:rsidRPr="004C6BC0">
        <w:rPr>
          <w:sz w:val="24"/>
          <w:szCs w:val="24"/>
        </w:rPr>
        <w:t>C11</w:t>
      </w:r>
      <w:r w:rsidR="004C6BC0">
        <w:rPr>
          <w:sz w:val="24"/>
          <w:szCs w:val="24"/>
        </w:rPr>
        <w:t xml:space="preserve">; </w:t>
      </w:r>
      <w:r w:rsidR="004C6BC0" w:rsidRPr="004C6BC0">
        <w:rPr>
          <w:sz w:val="24"/>
          <w:szCs w:val="24"/>
        </w:rPr>
        <w:t>C32</w:t>
      </w:r>
      <w:r w:rsidR="004C6BC0">
        <w:rPr>
          <w:sz w:val="24"/>
          <w:szCs w:val="24"/>
        </w:rPr>
        <w:t xml:space="preserve">; </w:t>
      </w:r>
      <w:r w:rsidR="004C6BC0" w:rsidRPr="004C6BC0">
        <w:rPr>
          <w:sz w:val="24"/>
          <w:szCs w:val="24"/>
        </w:rPr>
        <w:t>C52</w:t>
      </w:r>
      <w:r w:rsidR="004C6BC0">
        <w:rPr>
          <w:sz w:val="24"/>
          <w:szCs w:val="24"/>
        </w:rPr>
        <w:t xml:space="preserve">; </w:t>
      </w:r>
      <w:r w:rsidR="004C6BC0" w:rsidRPr="004C6BC0">
        <w:rPr>
          <w:sz w:val="24"/>
          <w:szCs w:val="24"/>
        </w:rPr>
        <w:t>E32</w:t>
      </w:r>
    </w:p>
    <w:p w14:paraId="16E42C63" w14:textId="6872964D" w:rsidR="0052250E" w:rsidRPr="003E5492" w:rsidRDefault="009E6E29" w:rsidP="001066EC">
      <w:pPr>
        <w:spacing w:before="0"/>
        <w:rPr>
          <w:sz w:val="24"/>
          <w:szCs w:val="24"/>
        </w:rPr>
      </w:pPr>
      <w:r w:rsidRPr="003E5492">
        <w:rPr>
          <w:i/>
          <w:sz w:val="24"/>
          <w:szCs w:val="24"/>
        </w:rPr>
        <w:t>Keywords</w:t>
      </w:r>
      <w:r w:rsidRPr="003E5492">
        <w:rPr>
          <w:sz w:val="24"/>
          <w:szCs w:val="24"/>
        </w:rPr>
        <w:t xml:space="preserve">: </w:t>
      </w:r>
      <w:r w:rsidR="00197555">
        <w:rPr>
          <w:sz w:val="24"/>
          <w:szCs w:val="24"/>
        </w:rPr>
        <w:t xml:space="preserve">Bayesian VAR; </w:t>
      </w:r>
      <w:r w:rsidR="00543333">
        <w:rPr>
          <w:sz w:val="24"/>
          <w:szCs w:val="24"/>
        </w:rPr>
        <w:t xml:space="preserve">Heavy </w:t>
      </w:r>
      <w:r w:rsidR="00197555">
        <w:rPr>
          <w:sz w:val="24"/>
          <w:szCs w:val="24"/>
        </w:rPr>
        <w:t>tails; GDP growth; Unemployment</w:t>
      </w:r>
    </w:p>
    <w:p w14:paraId="036C1916" w14:textId="77777777" w:rsidR="003E5492" w:rsidRDefault="003E5492">
      <w:pPr>
        <w:autoSpaceDE/>
        <w:autoSpaceDN/>
        <w:adjustRightInd/>
        <w:spacing w:before="0" w:line="240" w:lineRule="auto"/>
        <w:jc w:val="left"/>
        <w:rPr>
          <w:rFonts w:cs="Times New Roman"/>
          <w:color w:val="auto"/>
          <w:sz w:val="40"/>
          <w:szCs w:val="40"/>
          <w:lang w:eastAsia="sv-SE"/>
        </w:rPr>
      </w:pPr>
      <w:r>
        <w:br w:type="page"/>
      </w:r>
    </w:p>
    <w:p w14:paraId="33DDA187" w14:textId="6107CDB9" w:rsidR="00B029E6" w:rsidRPr="001730B6" w:rsidRDefault="00B029E6" w:rsidP="00D1563F">
      <w:pPr>
        <w:pStyle w:val="Rubrik2"/>
      </w:pPr>
      <w:r w:rsidRPr="001730B6">
        <w:lastRenderedPageBreak/>
        <w:t>1. Introduction</w:t>
      </w:r>
    </w:p>
    <w:p w14:paraId="37EAA085" w14:textId="611E0A47" w:rsidR="00354327" w:rsidRDefault="00354327" w:rsidP="00354327">
      <w:pPr>
        <w:rPr>
          <w:sz w:val="24"/>
          <w:szCs w:val="24"/>
        </w:rPr>
      </w:pPr>
      <w:r>
        <w:rPr>
          <w:sz w:val="24"/>
          <w:szCs w:val="24"/>
        </w:rPr>
        <w:t xml:space="preserve">Okun’s law is a key macroeconomic relation which has become a popular tool for analysis and forecasting </w:t>
      </w:r>
      <w:r w:rsidR="00937F9E">
        <w:rPr>
          <w:sz w:val="24"/>
          <w:szCs w:val="24"/>
        </w:rPr>
        <w:t xml:space="preserve">since its introduction </w:t>
      </w:r>
      <w:r w:rsidR="00C60735">
        <w:rPr>
          <w:sz w:val="24"/>
          <w:szCs w:val="24"/>
        </w:rPr>
        <w:t xml:space="preserve">almost </w:t>
      </w:r>
      <w:r w:rsidR="005B6EAD">
        <w:rPr>
          <w:sz w:val="24"/>
          <w:szCs w:val="24"/>
        </w:rPr>
        <w:t xml:space="preserve">sixty years </w:t>
      </w:r>
      <w:r w:rsidR="00C60735">
        <w:rPr>
          <w:sz w:val="24"/>
          <w:szCs w:val="24"/>
        </w:rPr>
        <w:t xml:space="preserve">ago </w:t>
      </w:r>
      <w:r w:rsidR="00937F9E">
        <w:rPr>
          <w:sz w:val="24"/>
          <w:szCs w:val="24"/>
        </w:rPr>
        <w:t>(Okun, 1962)</w:t>
      </w:r>
      <w:r>
        <w:rPr>
          <w:sz w:val="24"/>
          <w:szCs w:val="24"/>
        </w:rPr>
        <w:t>. Typically relating the change in the unemployment rate to GDP growth, a substantial literature has analysed various aspects of it;</w:t>
      </w:r>
      <w:r>
        <w:rPr>
          <w:rStyle w:val="Fotnotsreferens"/>
          <w:szCs w:val="24"/>
        </w:rPr>
        <w:footnoteReference w:id="3"/>
      </w:r>
      <w:r>
        <w:rPr>
          <w:sz w:val="24"/>
          <w:szCs w:val="24"/>
        </w:rPr>
        <w:t xml:space="preserve"> see, for example, </w:t>
      </w:r>
      <w:r w:rsidRPr="00EE07BD">
        <w:rPr>
          <w:sz w:val="24"/>
          <w:szCs w:val="24"/>
        </w:rPr>
        <w:t>Knotek (2007)</w:t>
      </w:r>
      <w:r>
        <w:rPr>
          <w:sz w:val="24"/>
          <w:szCs w:val="24"/>
        </w:rPr>
        <w:t xml:space="preserve">, </w:t>
      </w:r>
      <w:r w:rsidRPr="00EE07BD">
        <w:rPr>
          <w:sz w:val="24"/>
          <w:szCs w:val="24"/>
        </w:rPr>
        <w:t xml:space="preserve">IMF (2010), </w:t>
      </w:r>
      <w:r>
        <w:rPr>
          <w:sz w:val="24"/>
          <w:szCs w:val="24"/>
        </w:rPr>
        <w:t xml:space="preserve">Ball </w:t>
      </w:r>
      <w:r w:rsidRPr="00061843">
        <w:rPr>
          <w:i/>
          <w:iCs/>
          <w:sz w:val="24"/>
          <w:szCs w:val="24"/>
        </w:rPr>
        <w:t>et al</w:t>
      </w:r>
      <w:r>
        <w:rPr>
          <w:sz w:val="24"/>
          <w:szCs w:val="24"/>
        </w:rPr>
        <w:t xml:space="preserve">. (2017), </w:t>
      </w:r>
      <w:r w:rsidRPr="00EE07BD">
        <w:rPr>
          <w:sz w:val="24"/>
          <w:szCs w:val="24"/>
        </w:rPr>
        <w:t xml:space="preserve">An </w:t>
      </w:r>
      <w:r w:rsidRPr="00EE07BD">
        <w:rPr>
          <w:i/>
          <w:iCs/>
          <w:sz w:val="24"/>
          <w:szCs w:val="24"/>
        </w:rPr>
        <w:t>et al</w:t>
      </w:r>
      <w:r w:rsidRPr="00EE07BD">
        <w:rPr>
          <w:sz w:val="24"/>
          <w:szCs w:val="24"/>
        </w:rPr>
        <w:t>. (2019</w:t>
      </w:r>
      <w:r>
        <w:rPr>
          <w:sz w:val="24"/>
          <w:szCs w:val="24"/>
        </w:rPr>
        <w:t xml:space="preserve">), </w:t>
      </w:r>
      <w:r w:rsidRPr="00EE07BD">
        <w:rPr>
          <w:sz w:val="24"/>
          <w:szCs w:val="24"/>
        </w:rPr>
        <w:t xml:space="preserve">Ball </w:t>
      </w:r>
      <w:r w:rsidRPr="00EE07BD">
        <w:rPr>
          <w:i/>
          <w:iCs/>
          <w:sz w:val="24"/>
          <w:szCs w:val="24"/>
        </w:rPr>
        <w:t>et al</w:t>
      </w:r>
      <w:r w:rsidRPr="00EE07BD">
        <w:rPr>
          <w:sz w:val="24"/>
          <w:szCs w:val="24"/>
        </w:rPr>
        <w:t>. (2019)</w:t>
      </w:r>
      <w:r>
        <w:rPr>
          <w:sz w:val="24"/>
          <w:szCs w:val="24"/>
        </w:rPr>
        <w:t xml:space="preserve"> and Karlsson and Österholm (2020). While conclusions from the empirical literature regarding the properties of Okun’s law differ somewhat depending on the country and period studied, </w:t>
      </w:r>
      <w:r w:rsidRPr="00DA619E">
        <w:rPr>
          <w:sz w:val="24"/>
          <w:szCs w:val="24"/>
        </w:rPr>
        <w:t xml:space="preserve">Ball </w:t>
      </w:r>
      <w:r w:rsidRPr="00DA619E">
        <w:rPr>
          <w:i/>
          <w:iCs/>
          <w:sz w:val="24"/>
          <w:szCs w:val="24"/>
        </w:rPr>
        <w:t>et al</w:t>
      </w:r>
      <w:r w:rsidRPr="00DA619E">
        <w:rPr>
          <w:sz w:val="24"/>
          <w:szCs w:val="24"/>
        </w:rPr>
        <w:t>. (2017, p. 1439)</w:t>
      </w:r>
      <w:r>
        <w:rPr>
          <w:sz w:val="24"/>
          <w:szCs w:val="24"/>
        </w:rPr>
        <w:t xml:space="preserve"> nevertheless suggest</w:t>
      </w:r>
      <w:r w:rsidRPr="00DA619E">
        <w:rPr>
          <w:sz w:val="24"/>
          <w:szCs w:val="24"/>
        </w:rPr>
        <w:t xml:space="preserve"> that Okun’s law “… </w:t>
      </w:r>
      <w:r w:rsidRPr="00DA619E">
        <w:rPr>
          <w:i/>
          <w:iCs/>
          <w:sz w:val="24"/>
          <w:szCs w:val="24"/>
        </w:rPr>
        <w:t>is strong and stable by the standards of macroeconomics</w:t>
      </w:r>
      <w:r w:rsidRPr="00DA619E">
        <w:rPr>
          <w:sz w:val="24"/>
          <w:szCs w:val="24"/>
        </w:rPr>
        <w:t>”.</w:t>
      </w:r>
    </w:p>
    <w:p w14:paraId="3F1CF306" w14:textId="77777777" w:rsidR="00354327" w:rsidRDefault="00354327" w:rsidP="00354327">
      <w:pPr>
        <w:spacing w:before="0"/>
        <w:rPr>
          <w:sz w:val="24"/>
          <w:szCs w:val="24"/>
        </w:rPr>
      </w:pPr>
    </w:p>
    <w:p w14:paraId="54A3F0EA" w14:textId="1980E658" w:rsidR="00354327" w:rsidRPr="001A2A6D" w:rsidRDefault="00354327" w:rsidP="00354327">
      <w:pPr>
        <w:spacing w:before="0"/>
        <w:rPr>
          <w:sz w:val="24"/>
          <w:szCs w:val="24"/>
          <w:lang w:val="en-US"/>
        </w:rPr>
      </w:pPr>
      <w:r w:rsidRPr="003E5492">
        <w:rPr>
          <w:sz w:val="24"/>
          <w:szCs w:val="24"/>
        </w:rPr>
        <w:t xml:space="preserve">In this </w:t>
      </w:r>
      <w:r>
        <w:rPr>
          <w:sz w:val="24"/>
          <w:szCs w:val="24"/>
        </w:rPr>
        <w:t>paper we contribute to the literature on Okun’s law by investigating the importance of non-</w:t>
      </w:r>
      <w:proofErr w:type="spellStart"/>
      <w:r>
        <w:rPr>
          <w:sz w:val="24"/>
          <w:szCs w:val="24"/>
        </w:rPr>
        <w:t>Gaussianity</w:t>
      </w:r>
      <w:proofErr w:type="spellEnd"/>
      <w:r>
        <w:rPr>
          <w:sz w:val="24"/>
          <w:szCs w:val="24"/>
        </w:rPr>
        <w:t xml:space="preserve"> when modelling the relation. More specifically, we address a fact that has received increasing attention in the macroeconomic literature, namely that </w:t>
      </w:r>
      <w:r w:rsidR="004C6BC0">
        <w:rPr>
          <w:sz w:val="24"/>
          <w:szCs w:val="24"/>
        </w:rPr>
        <w:t>many variables</w:t>
      </w:r>
      <w:r>
        <w:rPr>
          <w:sz w:val="24"/>
          <w:szCs w:val="24"/>
        </w:rPr>
        <w:t xml:space="preserve"> appear to be characterised by </w:t>
      </w:r>
      <w:r w:rsidR="004C6BC0">
        <w:rPr>
          <w:sz w:val="24"/>
          <w:szCs w:val="24"/>
        </w:rPr>
        <w:t>heavy tails (or “fat tails”)</w:t>
      </w:r>
      <w:r>
        <w:rPr>
          <w:sz w:val="24"/>
          <w:szCs w:val="24"/>
        </w:rPr>
        <w:t xml:space="preserve"> and skewness;</w:t>
      </w:r>
      <w:r w:rsidRPr="00156535">
        <w:rPr>
          <w:sz w:val="24"/>
          <w:szCs w:val="24"/>
        </w:rPr>
        <w:t xml:space="preserve"> </w:t>
      </w:r>
      <w:r>
        <w:rPr>
          <w:sz w:val="24"/>
          <w:szCs w:val="24"/>
        </w:rPr>
        <w:t xml:space="preserve">see, for example, </w:t>
      </w:r>
      <w:r w:rsidRPr="002207AF">
        <w:rPr>
          <w:sz w:val="24"/>
          <w:szCs w:val="24"/>
        </w:rPr>
        <w:t>Acemoglu and Scott (1997)</w:t>
      </w:r>
      <w:r>
        <w:rPr>
          <w:sz w:val="24"/>
          <w:szCs w:val="24"/>
        </w:rPr>
        <w:t xml:space="preserve">, </w:t>
      </w:r>
      <w:r w:rsidRPr="001A2A6D">
        <w:rPr>
          <w:sz w:val="24"/>
          <w:szCs w:val="24"/>
          <w:lang w:val="en-US"/>
        </w:rPr>
        <w:t xml:space="preserve">Fagiolo </w:t>
      </w:r>
      <w:r w:rsidRPr="001A2A6D">
        <w:rPr>
          <w:i/>
          <w:iCs/>
          <w:sz w:val="24"/>
          <w:szCs w:val="24"/>
          <w:lang w:val="en-US"/>
        </w:rPr>
        <w:t>et al</w:t>
      </w:r>
      <w:r w:rsidRPr="001A2A6D">
        <w:rPr>
          <w:sz w:val="24"/>
          <w:szCs w:val="24"/>
          <w:lang w:val="en-US"/>
        </w:rPr>
        <w:t>.</w:t>
      </w:r>
      <w:r>
        <w:rPr>
          <w:sz w:val="24"/>
          <w:szCs w:val="24"/>
          <w:lang w:val="en-US"/>
        </w:rPr>
        <w:t xml:space="preserve"> (</w:t>
      </w:r>
      <w:r w:rsidRPr="001A2A6D">
        <w:rPr>
          <w:sz w:val="24"/>
          <w:szCs w:val="24"/>
          <w:lang w:val="en-US"/>
        </w:rPr>
        <w:t>2008</w:t>
      </w:r>
      <w:r>
        <w:rPr>
          <w:sz w:val="24"/>
          <w:szCs w:val="24"/>
          <w:lang w:val="en-US"/>
        </w:rPr>
        <w:t xml:space="preserve">), </w:t>
      </w:r>
      <w:proofErr w:type="spellStart"/>
      <w:r w:rsidRPr="001A2A6D">
        <w:rPr>
          <w:sz w:val="24"/>
          <w:szCs w:val="24"/>
          <w:lang w:val="en-US"/>
        </w:rPr>
        <w:t>Ascari</w:t>
      </w:r>
      <w:proofErr w:type="spellEnd"/>
      <w:r w:rsidRPr="001A2A6D">
        <w:rPr>
          <w:sz w:val="24"/>
          <w:szCs w:val="24"/>
          <w:lang w:val="en-US"/>
        </w:rPr>
        <w:t xml:space="preserve"> </w:t>
      </w:r>
      <w:r w:rsidRPr="001A2A6D">
        <w:rPr>
          <w:i/>
          <w:iCs/>
          <w:sz w:val="24"/>
          <w:szCs w:val="24"/>
          <w:lang w:val="en-US"/>
        </w:rPr>
        <w:t>et al</w:t>
      </w:r>
      <w:r w:rsidRPr="001A2A6D">
        <w:rPr>
          <w:sz w:val="24"/>
          <w:szCs w:val="24"/>
          <w:lang w:val="en-US"/>
        </w:rPr>
        <w:t>.</w:t>
      </w:r>
      <w:r>
        <w:rPr>
          <w:sz w:val="24"/>
          <w:szCs w:val="24"/>
          <w:lang w:val="en-US"/>
        </w:rPr>
        <w:t xml:space="preserve"> (</w:t>
      </w:r>
      <w:r w:rsidRPr="001A2A6D">
        <w:rPr>
          <w:sz w:val="24"/>
          <w:szCs w:val="24"/>
          <w:lang w:val="en-US"/>
        </w:rPr>
        <w:t>2015</w:t>
      </w:r>
      <w:r>
        <w:rPr>
          <w:sz w:val="24"/>
          <w:szCs w:val="24"/>
          <w:lang w:val="en-US"/>
        </w:rPr>
        <w:t xml:space="preserve">), </w:t>
      </w:r>
      <w:r w:rsidRPr="002207AF">
        <w:rPr>
          <w:sz w:val="24"/>
          <w:szCs w:val="24"/>
        </w:rPr>
        <w:t>Bekaert and</w:t>
      </w:r>
      <w:r>
        <w:rPr>
          <w:sz w:val="24"/>
          <w:szCs w:val="24"/>
        </w:rPr>
        <w:t xml:space="preserve"> </w:t>
      </w:r>
      <w:r w:rsidRPr="002207AF">
        <w:rPr>
          <w:sz w:val="24"/>
          <w:szCs w:val="24"/>
        </w:rPr>
        <w:t>Popov (2019)</w:t>
      </w:r>
      <w:r>
        <w:rPr>
          <w:sz w:val="24"/>
          <w:szCs w:val="24"/>
        </w:rPr>
        <w:t xml:space="preserve">, </w:t>
      </w:r>
      <w:r>
        <w:rPr>
          <w:sz w:val="24"/>
          <w:szCs w:val="24"/>
          <w:lang w:val="en-US"/>
        </w:rPr>
        <w:t>L</w:t>
      </w:r>
      <w:r w:rsidRPr="001A2A6D">
        <w:rPr>
          <w:sz w:val="24"/>
          <w:szCs w:val="24"/>
          <w:lang w:val="en-US"/>
        </w:rPr>
        <w:t>iu</w:t>
      </w:r>
      <w:r>
        <w:rPr>
          <w:sz w:val="24"/>
          <w:szCs w:val="24"/>
          <w:lang w:val="en-US"/>
        </w:rPr>
        <w:t xml:space="preserve"> (</w:t>
      </w:r>
      <w:r w:rsidRPr="001A2A6D">
        <w:rPr>
          <w:sz w:val="24"/>
          <w:szCs w:val="24"/>
          <w:lang w:val="en-US"/>
        </w:rPr>
        <w:t>2019</w:t>
      </w:r>
      <w:r>
        <w:rPr>
          <w:sz w:val="24"/>
          <w:szCs w:val="24"/>
          <w:lang w:val="en-US"/>
        </w:rPr>
        <w:t>) and</w:t>
      </w:r>
      <w:r w:rsidRPr="001A2A6D">
        <w:rPr>
          <w:sz w:val="24"/>
          <w:szCs w:val="24"/>
          <w:lang w:val="en-US"/>
        </w:rPr>
        <w:t xml:space="preserve"> Kiss and Österholm</w:t>
      </w:r>
      <w:r>
        <w:rPr>
          <w:sz w:val="24"/>
          <w:szCs w:val="24"/>
          <w:lang w:val="en-US"/>
        </w:rPr>
        <w:t xml:space="preserve"> (</w:t>
      </w:r>
      <w:r w:rsidRPr="001A2A6D">
        <w:rPr>
          <w:sz w:val="24"/>
          <w:szCs w:val="24"/>
          <w:lang w:val="en-US"/>
        </w:rPr>
        <w:t>2020)</w:t>
      </w:r>
      <w:r>
        <w:rPr>
          <w:sz w:val="24"/>
          <w:szCs w:val="24"/>
        </w:rPr>
        <w:t xml:space="preserve">. </w:t>
      </w:r>
      <w:r w:rsidR="004C6BC0">
        <w:rPr>
          <w:sz w:val="24"/>
          <w:szCs w:val="24"/>
        </w:rPr>
        <w:t>Heavy</w:t>
      </w:r>
      <w:r>
        <w:rPr>
          <w:sz w:val="24"/>
          <w:szCs w:val="24"/>
        </w:rPr>
        <w:t xml:space="preserve"> tails and skewness in the data can be caused by the disturbances of the model having these properties. Using data for the euro area, we assess this issue by estimating bivariate Bayesian VAR models</w:t>
      </w:r>
      <w:r w:rsidR="001A14D5">
        <w:rPr>
          <w:sz w:val="24"/>
          <w:szCs w:val="24"/>
        </w:rPr>
        <w:t xml:space="preserve"> with stochastic volatility</w:t>
      </w:r>
      <w:r>
        <w:rPr>
          <w:sz w:val="24"/>
          <w:szCs w:val="24"/>
        </w:rPr>
        <w:t xml:space="preserve"> under different assumptions</w:t>
      </w:r>
      <w:r w:rsidR="001A14D5">
        <w:rPr>
          <w:sz w:val="24"/>
          <w:szCs w:val="24"/>
        </w:rPr>
        <w:t xml:space="preserve"> </w:t>
      </w:r>
      <w:r w:rsidR="004C6BC0">
        <w:rPr>
          <w:sz w:val="24"/>
          <w:szCs w:val="24"/>
        </w:rPr>
        <w:t>regarding</w:t>
      </w:r>
      <w:r w:rsidR="001A14D5">
        <w:rPr>
          <w:sz w:val="24"/>
          <w:szCs w:val="24"/>
        </w:rPr>
        <w:t xml:space="preserve"> the error distributions</w:t>
      </w:r>
      <w:r>
        <w:rPr>
          <w:sz w:val="24"/>
          <w:szCs w:val="24"/>
        </w:rPr>
        <w:t xml:space="preserve"> and conducting formal model comparison based on the marginal likelihoods of the estimated models. </w:t>
      </w:r>
      <w:r w:rsidRPr="001A14D5">
        <w:rPr>
          <w:sz w:val="24"/>
          <w:szCs w:val="24"/>
        </w:rPr>
        <w:t>We conclude that</w:t>
      </w:r>
      <w:r w:rsidR="001A14D5" w:rsidRPr="001A14D5">
        <w:rPr>
          <w:sz w:val="24"/>
          <w:szCs w:val="24"/>
        </w:rPr>
        <w:t xml:space="preserve"> accounting</w:t>
      </w:r>
      <w:r w:rsidR="001A14D5">
        <w:rPr>
          <w:sz w:val="24"/>
          <w:szCs w:val="24"/>
        </w:rPr>
        <w:t xml:space="preserve"> for heavier</w:t>
      </w:r>
      <w:r w:rsidR="004C6BC0">
        <w:rPr>
          <w:sz w:val="24"/>
          <w:szCs w:val="24"/>
        </w:rPr>
        <w:t>-</w:t>
      </w:r>
      <w:r w:rsidR="001A14D5">
        <w:rPr>
          <w:sz w:val="24"/>
          <w:szCs w:val="24"/>
        </w:rPr>
        <w:t>than</w:t>
      </w:r>
      <w:r w:rsidR="004C6BC0">
        <w:rPr>
          <w:sz w:val="24"/>
          <w:szCs w:val="24"/>
        </w:rPr>
        <w:t>-Gaussian</w:t>
      </w:r>
      <w:r w:rsidR="001A14D5">
        <w:rPr>
          <w:sz w:val="24"/>
          <w:szCs w:val="24"/>
        </w:rPr>
        <w:t xml:space="preserve"> tails</w:t>
      </w:r>
      <w:r w:rsidR="00B745EA">
        <w:rPr>
          <w:sz w:val="24"/>
          <w:szCs w:val="24"/>
        </w:rPr>
        <w:t xml:space="preserve"> finds</w:t>
      </w:r>
      <w:r w:rsidR="00582EB0">
        <w:rPr>
          <w:sz w:val="24"/>
          <w:szCs w:val="24"/>
        </w:rPr>
        <w:t xml:space="preserve"> support, whereas modelling skewness </w:t>
      </w:r>
      <w:r w:rsidR="00B745EA">
        <w:rPr>
          <w:sz w:val="24"/>
          <w:szCs w:val="24"/>
        </w:rPr>
        <w:t>does</w:t>
      </w:r>
      <w:r w:rsidR="00582EB0">
        <w:rPr>
          <w:sz w:val="24"/>
          <w:szCs w:val="24"/>
        </w:rPr>
        <w:t xml:space="preserve"> not</w:t>
      </w:r>
      <w:r w:rsidR="001A14D5">
        <w:rPr>
          <w:sz w:val="24"/>
          <w:szCs w:val="24"/>
        </w:rPr>
        <w:t xml:space="preserve">. </w:t>
      </w:r>
    </w:p>
    <w:p w14:paraId="4A446FC6" w14:textId="7B4EACD1" w:rsidR="00817FC9" w:rsidRPr="001730B6" w:rsidRDefault="00DF581F" w:rsidP="00817FC9">
      <w:pPr>
        <w:pStyle w:val="Rubrik2"/>
      </w:pPr>
      <w:r w:rsidRPr="001730B6">
        <w:t>2</w:t>
      </w:r>
      <w:r w:rsidR="00817FC9" w:rsidRPr="001730B6">
        <w:t xml:space="preserve">. </w:t>
      </w:r>
      <w:r w:rsidR="00C3269C" w:rsidRPr="001730B6">
        <w:t xml:space="preserve">Data and </w:t>
      </w:r>
      <w:r w:rsidR="009D23FD">
        <w:t>empirical analysis</w:t>
      </w:r>
    </w:p>
    <w:p w14:paraId="56C863D9" w14:textId="1CA03F30" w:rsidR="009A0FE0" w:rsidRDefault="00495A84" w:rsidP="00BD475E">
      <w:pPr>
        <w:rPr>
          <w:sz w:val="24"/>
          <w:szCs w:val="24"/>
        </w:rPr>
      </w:pPr>
      <w:r w:rsidRPr="003E5492">
        <w:rPr>
          <w:sz w:val="24"/>
          <w:szCs w:val="24"/>
        </w:rPr>
        <w:t xml:space="preserve">We use </w:t>
      </w:r>
      <w:r w:rsidR="00BD475E">
        <w:rPr>
          <w:sz w:val="24"/>
          <w:szCs w:val="24"/>
        </w:rPr>
        <w:t xml:space="preserve">euro area </w:t>
      </w:r>
      <w:r w:rsidRPr="003E5492">
        <w:rPr>
          <w:sz w:val="24"/>
          <w:szCs w:val="24"/>
        </w:rPr>
        <w:t>data</w:t>
      </w:r>
      <w:r w:rsidR="00BD475E">
        <w:rPr>
          <w:sz w:val="24"/>
          <w:szCs w:val="24"/>
        </w:rPr>
        <w:t xml:space="preserve"> which range from 1995Q2 to 20</w:t>
      </w:r>
      <w:r w:rsidR="00C13A9F">
        <w:rPr>
          <w:sz w:val="24"/>
          <w:szCs w:val="24"/>
        </w:rPr>
        <w:t>19</w:t>
      </w:r>
      <w:r w:rsidR="00BD475E">
        <w:rPr>
          <w:sz w:val="24"/>
          <w:szCs w:val="24"/>
        </w:rPr>
        <w:t>Q4.</w:t>
      </w:r>
      <w:r w:rsidR="009F7C70">
        <w:rPr>
          <w:rStyle w:val="Fotnotsreferens"/>
          <w:szCs w:val="24"/>
        </w:rPr>
        <w:footnoteReference w:id="4"/>
      </w:r>
      <w:r w:rsidR="00BD475E">
        <w:rPr>
          <w:sz w:val="24"/>
          <w:szCs w:val="24"/>
        </w:rPr>
        <w:t xml:space="preserve"> GDP growth</w:t>
      </w:r>
      <w:r w:rsidR="00F32AC1">
        <w:rPr>
          <w:sz w:val="24"/>
          <w:szCs w:val="24"/>
        </w:rPr>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t</m:t>
            </m:r>
          </m:sub>
        </m:sSub>
      </m:oMath>
      <w:r w:rsidR="00F32AC1">
        <w:rPr>
          <w:sz w:val="24"/>
          <w:szCs w:val="24"/>
        </w:rPr>
        <w:t>)</w:t>
      </w:r>
      <w:r w:rsidR="00BD475E">
        <w:rPr>
          <w:sz w:val="24"/>
          <w:szCs w:val="24"/>
        </w:rPr>
        <w:t xml:space="preserve"> is given as the percentage change in </w:t>
      </w:r>
      <w:r w:rsidR="002339B6">
        <w:rPr>
          <w:sz w:val="24"/>
          <w:szCs w:val="24"/>
        </w:rPr>
        <w:t xml:space="preserve">seasonally adjusted </w:t>
      </w:r>
      <w:r w:rsidR="00BD475E" w:rsidRPr="00BD475E">
        <w:rPr>
          <w:sz w:val="24"/>
          <w:szCs w:val="24"/>
        </w:rPr>
        <w:t>real GDP</w:t>
      </w:r>
      <w:r w:rsidR="00BD475E">
        <w:rPr>
          <w:sz w:val="24"/>
          <w:szCs w:val="24"/>
        </w:rPr>
        <w:t xml:space="preserve"> from the previous quarter</w:t>
      </w:r>
      <w:r w:rsidR="002339B6">
        <w:rPr>
          <w:sz w:val="24"/>
          <w:szCs w:val="24"/>
        </w:rPr>
        <w:t xml:space="preserve">; </w:t>
      </w:r>
      <w:r w:rsidR="00BD475E">
        <w:rPr>
          <w:sz w:val="24"/>
          <w:szCs w:val="24"/>
        </w:rPr>
        <w:t xml:space="preserve">the change in the </w:t>
      </w:r>
      <w:r w:rsidR="002339B6">
        <w:rPr>
          <w:sz w:val="24"/>
          <w:szCs w:val="24"/>
        </w:rPr>
        <w:t xml:space="preserve">seasonally adjusted harmonized </w:t>
      </w:r>
      <w:r w:rsidR="00BD475E">
        <w:rPr>
          <w:sz w:val="24"/>
          <w:szCs w:val="24"/>
        </w:rPr>
        <w:t>unemployment rate</w:t>
      </w:r>
      <w:r w:rsidR="00F32AC1">
        <w:rPr>
          <w:sz w:val="24"/>
          <w:szCs w:val="24"/>
        </w:rPr>
        <w:t xml:space="preserve"> (</w:t>
      </w:r>
      <m:oMath>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oMath>
      <w:r w:rsidR="00F32AC1">
        <w:rPr>
          <w:sz w:val="24"/>
          <w:szCs w:val="24"/>
        </w:rPr>
        <w:t>)</w:t>
      </w:r>
      <w:r w:rsidR="002339B6">
        <w:rPr>
          <w:sz w:val="24"/>
          <w:szCs w:val="24"/>
        </w:rPr>
        <w:t xml:space="preserve"> </w:t>
      </w:r>
      <w:r w:rsidR="00BD475E">
        <w:rPr>
          <w:sz w:val="24"/>
          <w:szCs w:val="24"/>
        </w:rPr>
        <w:t xml:space="preserve">is given </w:t>
      </w:r>
      <w:r w:rsidR="00BD475E" w:rsidRPr="00BD475E">
        <w:rPr>
          <w:sz w:val="24"/>
          <w:szCs w:val="24"/>
        </w:rPr>
        <w:t>in percentage points. Data are shown in Figure 1</w:t>
      </w:r>
      <w:r w:rsidR="009A0FE0">
        <w:rPr>
          <w:sz w:val="24"/>
          <w:szCs w:val="24"/>
        </w:rPr>
        <w:t xml:space="preserve"> and some key descriptive statistics are given in Table 1.</w:t>
      </w:r>
    </w:p>
    <w:p w14:paraId="0A88F299" w14:textId="77777777" w:rsidR="009A0FE0" w:rsidRDefault="009A0FE0" w:rsidP="009A0FE0">
      <w:pPr>
        <w:spacing w:before="0"/>
        <w:rPr>
          <w:sz w:val="24"/>
          <w:szCs w:val="24"/>
        </w:rPr>
      </w:pPr>
    </w:p>
    <w:p w14:paraId="6AB0B7DA" w14:textId="15485371" w:rsidR="00315CB3" w:rsidRDefault="009A0FE0" w:rsidP="00315CB3">
      <w:pPr>
        <w:spacing w:before="0"/>
        <w:rPr>
          <w:sz w:val="24"/>
          <w:szCs w:val="24"/>
        </w:rPr>
      </w:pPr>
      <w:r>
        <w:rPr>
          <w:sz w:val="24"/>
          <w:szCs w:val="24"/>
        </w:rPr>
        <w:lastRenderedPageBreak/>
        <w:t>As can be seen from Figure 1 and Table 1</w:t>
      </w:r>
      <w:r w:rsidR="005B5B0F">
        <w:rPr>
          <w:sz w:val="24"/>
          <w:szCs w:val="24"/>
        </w:rPr>
        <w:t>, the unconditional distribution of the variables seem</w:t>
      </w:r>
      <w:r w:rsidR="00AC1E44">
        <w:rPr>
          <w:sz w:val="24"/>
          <w:szCs w:val="24"/>
        </w:rPr>
        <w:t>s</w:t>
      </w:r>
      <w:r w:rsidR="005B5B0F">
        <w:rPr>
          <w:sz w:val="24"/>
          <w:szCs w:val="24"/>
        </w:rPr>
        <w:t xml:space="preserve"> to be slightly skewed, but more importantly, heavily leptokurtic. </w:t>
      </w:r>
      <w:r w:rsidR="009F5DD6">
        <w:rPr>
          <w:sz w:val="24"/>
          <w:szCs w:val="24"/>
        </w:rPr>
        <w:t xml:space="preserve">The </w:t>
      </w:r>
      <w:proofErr w:type="spellStart"/>
      <w:r w:rsidR="009F5DD6">
        <w:rPr>
          <w:sz w:val="24"/>
          <w:szCs w:val="24"/>
        </w:rPr>
        <w:t>Jarque-Bera</w:t>
      </w:r>
      <w:proofErr w:type="spellEnd"/>
      <w:r w:rsidR="009F5DD6">
        <w:rPr>
          <w:sz w:val="24"/>
          <w:szCs w:val="24"/>
        </w:rPr>
        <w:t xml:space="preserve"> test strongly rejects normality of both variables, which gives an initial indication that a departure from </w:t>
      </w:r>
      <w:r w:rsidR="00C42822">
        <w:rPr>
          <w:sz w:val="24"/>
          <w:szCs w:val="24"/>
        </w:rPr>
        <w:t xml:space="preserve">a </w:t>
      </w:r>
      <w:r w:rsidR="009F5DD6">
        <w:rPr>
          <w:sz w:val="24"/>
          <w:szCs w:val="24"/>
        </w:rPr>
        <w:t>Gaussian distribution might prove useful when modelling the Okun’s law relationship empirically.</w:t>
      </w:r>
    </w:p>
    <w:p w14:paraId="3B8D7EAF" w14:textId="62524D41" w:rsidR="00097970" w:rsidRPr="003E5492" w:rsidRDefault="00097970" w:rsidP="00097970">
      <w:pPr>
        <w:pStyle w:val="Tabellrubrik"/>
        <w:rPr>
          <w:sz w:val="18"/>
          <w:szCs w:val="18"/>
          <w:lang w:val="en-GB"/>
        </w:rPr>
      </w:pPr>
      <w:bookmarkStart w:id="1" w:name="_Toc379971216"/>
      <w:r w:rsidRPr="003E5492">
        <w:rPr>
          <w:sz w:val="18"/>
          <w:szCs w:val="18"/>
          <w:lang w:val="en-GB"/>
        </w:rPr>
        <w:t>Figure 1. D</w:t>
      </w:r>
      <w:r>
        <w:rPr>
          <w:sz w:val="18"/>
          <w:szCs w:val="18"/>
          <w:lang w:val="en-GB"/>
        </w:rPr>
        <w:t>ata</w:t>
      </w:r>
      <w:r w:rsidRPr="003E5492">
        <w:rPr>
          <w:sz w:val="18"/>
          <w:szCs w:val="18"/>
          <w:lang w:val="en-GB"/>
        </w:rPr>
        <w:t>.</w:t>
      </w:r>
    </w:p>
    <w:p w14:paraId="3E41C8C8" w14:textId="26EBAEDA" w:rsidR="00097970" w:rsidRDefault="00AC78DF" w:rsidP="00097970">
      <w:pPr>
        <w:pStyle w:val="FigureNote"/>
        <w:spacing w:after="120"/>
        <w:rPr>
          <w:sz w:val="15"/>
          <w:szCs w:val="15"/>
        </w:rPr>
      </w:pPr>
      <w:r>
        <w:rPr>
          <w:noProof/>
        </w:rPr>
        <w:drawing>
          <wp:inline distT="0" distB="0" distL="0" distR="0" wp14:anchorId="3559DCA6" wp14:editId="05EAD8DD">
            <wp:extent cx="5579745" cy="3719830"/>
            <wp:effectExtent l="0" t="0" r="190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9745" cy="3719830"/>
                    </a:xfrm>
                    <a:prstGeom prst="rect">
                      <a:avLst/>
                    </a:prstGeom>
                    <a:noFill/>
                    <a:ln>
                      <a:noFill/>
                    </a:ln>
                  </pic:spPr>
                </pic:pic>
              </a:graphicData>
            </a:graphic>
          </wp:inline>
        </w:drawing>
      </w:r>
    </w:p>
    <w:p w14:paraId="7CC065E3" w14:textId="40858041" w:rsidR="00097970" w:rsidRPr="00E11A50" w:rsidRDefault="00097970" w:rsidP="00097970">
      <w:pPr>
        <w:pStyle w:val="FigureNote"/>
        <w:spacing w:after="120"/>
        <w:rPr>
          <w:sz w:val="16"/>
          <w:szCs w:val="16"/>
        </w:rPr>
      </w:pPr>
      <w:r w:rsidRPr="00E11A50">
        <w:rPr>
          <w:sz w:val="16"/>
          <w:szCs w:val="16"/>
        </w:rPr>
        <w:t>Note:</w:t>
      </w:r>
      <w:r w:rsidR="005F7B17" w:rsidRPr="00E11A50">
        <w:rPr>
          <w:sz w:val="16"/>
          <w:szCs w:val="16"/>
        </w:rPr>
        <w:t xml:space="preserve"> Panel </w:t>
      </w:r>
      <w:r w:rsidR="00DC07FE" w:rsidRPr="00E11A50">
        <w:rPr>
          <w:sz w:val="16"/>
          <w:szCs w:val="16"/>
        </w:rPr>
        <w:t>(</w:t>
      </w:r>
      <w:r w:rsidR="00CF2F43" w:rsidRPr="00E11A50">
        <w:rPr>
          <w:sz w:val="16"/>
          <w:szCs w:val="16"/>
        </w:rPr>
        <w:t>a</w:t>
      </w:r>
      <w:r w:rsidR="00DC07FE" w:rsidRPr="00E11A50">
        <w:rPr>
          <w:sz w:val="16"/>
          <w:szCs w:val="16"/>
        </w:rPr>
        <w:t>)</w:t>
      </w:r>
      <w:r w:rsidR="00CF2F43" w:rsidRPr="00E11A50">
        <w:rPr>
          <w:sz w:val="16"/>
          <w:szCs w:val="16"/>
        </w:rPr>
        <w:t xml:space="preserve"> </w:t>
      </w:r>
      <w:r w:rsidR="00921F59">
        <w:rPr>
          <w:sz w:val="16"/>
          <w:szCs w:val="16"/>
        </w:rPr>
        <w:t xml:space="preserve">has percent and panel (b) percentage points on the vertical axis. </w:t>
      </w:r>
      <w:r w:rsidR="00DC07FE" w:rsidRPr="00E11A50">
        <w:rPr>
          <w:sz w:val="16"/>
          <w:szCs w:val="16"/>
        </w:rPr>
        <w:t>Panel (</w:t>
      </w:r>
      <w:r w:rsidR="00921F59">
        <w:rPr>
          <w:sz w:val="16"/>
          <w:szCs w:val="16"/>
        </w:rPr>
        <w:t>c</w:t>
      </w:r>
      <w:r w:rsidR="00DC07FE" w:rsidRPr="00E11A50">
        <w:rPr>
          <w:sz w:val="16"/>
          <w:szCs w:val="16"/>
        </w:rPr>
        <w:t>)</w:t>
      </w:r>
      <w:r w:rsidR="009B756E">
        <w:rPr>
          <w:sz w:val="16"/>
          <w:szCs w:val="16"/>
        </w:rPr>
        <w:t xml:space="preserve"> has</w:t>
      </w:r>
      <w:r w:rsidR="00DC07FE" w:rsidRPr="00E11A50">
        <w:rPr>
          <w:sz w:val="16"/>
          <w:szCs w:val="16"/>
        </w:rPr>
        <w:t xml:space="preserve"> </w:t>
      </w:r>
      <w:r w:rsidR="00921F59">
        <w:rPr>
          <w:sz w:val="16"/>
          <w:szCs w:val="16"/>
        </w:rPr>
        <w:t>percent an</w:t>
      </w:r>
      <w:r w:rsidR="009B756E">
        <w:rPr>
          <w:sz w:val="16"/>
          <w:szCs w:val="16"/>
        </w:rPr>
        <w:t>d panel (d) has</w:t>
      </w:r>
      <w:r w:rsidR="00921F59">
        <w:rPr>
          <w:sz w:val="16"/>
          <w:szCs w:val="16"/>
        </w:rPr>
        <w:t xml:space="preserve"> percentage points on </w:t>
      </w:r>
      <w:r w:rsidR="009B756E">
        <w:rPr>
          <w:sz w:val="16"/>
          <w:szCs w:val="16"/>
        </w:rPr>
        <w:t xml:space="preserve">the </w:t>
      </w:r>
      <w:r w:rsidR="00921F59">
        <w:rPr>
          <w:sz w:val="16"/>
          <w:szCs w:val="16"/>
        </w:rPr>
        <w:t>horizontal axis</w:t>
      </w:r>
      <w:r w:rsidR="009B756E">
        <w:rPr>
          <w:sz w:val="16"/>
          <w:szCs w:val="16"/>
        </w:rPr>
        <w:t>; panels (c) and (d)</w:t>
      </w:r>
      <w:r w:rsidR="00921F59">
        <w:rPr>
          <w:sz w:val="16"/>
          <w:szCs w:val="16"/>
        </w:rPr>
        <w:t xml:space="preserve"> </w:t>
      </w:r>
      <w:r w:rsidR="000F5128">
        <w:rPr>
          <w:sz w:val="16"/>
          <w:szCs w:val="16"/>
        </w:rPr>
        <w:t xml:space="preserve">both </w:t>
      </w:r>
      <w:r w:rsidR="00921F59">
        <w:rPr>
          <w:sz w:val="16"/>
          <w:szCs w:val="16"/>
        </w:rPr>
        <w:t>have</w:t>
      </w:r>
      <w:r w:rsidR="00921F59" w:rsidRPr="00E11A50">
        <w:rPr>
          <w:sz w:val="16"/>
          <w:szCs w:val="16"/>
        </w:rPr>
        <w:t xml:space="preserve"> frequency </w:t>
      </w:r>
      <w:r w:rsidR="00921F59">
        <w:rPr>
          <w:sz w:val="16"/>
          <w:szCs w:val="16"/>
        </w:rPr>
        <w:t>on</w:t>
      </w:r>
      <w:r w:rsidR="00921F59" w:rsidRPr="00E11A50">
        <w:rPr>
          <w:sz w:val="16"/>
          <w:szCs w:val="16"/>
        </w:rPr>
        <w:t xml:space="preserve"> the </w:t>
      </w:r>
      <w:r w:rsidR="00921F59">
        <w:rPr>
          <w:sz w:val="16"/>
          <w:szCs w:val="16"/>
        </w:rPr>
        <w:t>vertical axis</w:t>
      </w:r>
      <w:r w:rsidR="00DC07FE" w:rsidRPr="00E11A50">
        <w:rPr>
          <w:sz w:val="16"/>
          <w:szCs w:val="16"/>
        </w:rPr>
        <w:t>.</w:t>
      </w:r>
    </w:p>
    <w:p w14:paraId="11B38EE6" w14:textId="49143C65" w:rsidR="00445F38" w:rsidRPr="00445F38" w:rsidRDefault="00445F38" w:rsidP="00445F38">
      <w:pPr>
        <w:pStyle w:val="Tabellrubrik"/>
        <w:rPr>
          <w:sz w:val="18"/>
          <w:szCs w:val="18"/>
          <w:lang w:val="en-AU"/>
        </w:rPr>
      </w:pPr>
      <w:r w:rsidRPr="00445F38">
        <w:rPr>
          <w:sz w:val="18"/>
          <w:szCs w:val="18"/>
          <w:lang w:val="en-AU"/>
        </w:rPr>
        <w:t>Table 1. Descriptive statistics</w:t>
      </w:r>
      <w:r>
        <w:rPr>
          <w:sz w:val="18"/>
          <w:szCs w:val="18"/>
          <w:lang w:val="en-AU"/>
        </w:rPr>
        <w:t xml:space="preserve"> and</w:t>
      </w:r>
      <w:r w:rsidRPr="00445F38">
        <w:rPr>
          <w:sz w:val="18"/>
          <w:szCs w:val="18"/>
          <w:lang w:val="en-AU"/>
        </w:rPr>
        <w:t xml:space="preserve"> </w:t>
      </w:r>
      <w:proofErr w:type="spellStart"/>
      <w:r w:rsidRPr="00445F38">
        <w:rPr>
          <w:sz w:val="18"/>
          <w:szCs w:val="18"/>
          <w:lang w:val="en-AU"/>
        </w:rPr>
        <w:t>Jarque-Bera</w:t>
      </w:r>
      <w:proofErr w:type="spellEnd"/>
      <w:r w:rsidRPr="00445F38">
        <w:rPr>
          <w:sz w:val="18"/>
          <w:szCs w:val="18"/>
          <w:lang w:val="en-AU"/>
        </w:rPr>
        <w:t xml:space="preserve"> test statistics</w:t>
      </w:r>
      <w:r>
        <w:rPr>
          <w:sz w:val="18"/>
          <w:szCs w:val="18"/>
          <w:lang w:val="en-AU"/>
        </w:rPr>
        <w:t>.</w:t>
      </w:r>
    </w:p>
    <w:tbl>
      <w:tblPr>
        <w:tblW w:w="5670" w:type="dxa"/>
        <w:tblBorders>
          <w:bottom w:val="single" w:sz="12" w:space="0" w:color="B3B3B3"/>
        </w:tblBorders>
        <w:tblLayout w:type="fixed"/>
        <w:tblCellMar>
          <w:left w:w="0" w:type="dxa"/>
          <w:right w:w="0" w:type="dxa"/>
        </w:tblCellMar>
        <w:tblLook w:val="01E0" w:firstRow="1" w:lastRow="1" w:firstColumn="1" w:lastColumn="1" w:noHBand="0" w:noVBand="0"/>
      </w:tblPr>
      <w:tblGrid>
        <w:gridCol w:w="1843"/>
        <w:gridCol w:w="1559"/>
        <w:gridCol w:w="2268"/>
      </w:tblGrid>
      <w:tr w:rsidR="00445F38" w:rsidRPr="00B063F6" w14:paraId="0FC3495B" w14:textId="77777777" w:rsidTr="00445F38">
        <w:tc>
          <w:tcPr>
            <w:tcW w:w="1843" w:type="dxa"/>
            <w:shd w:val="clear" w:color="auto" w:fill="B3B3B3"/>
          </w:tcPr>
          <w:p w14:paraId="307DC2AE" w14:textId="77777777" w:rsidR="00445F38" w:rsidRPr="00FD1FBE" w:rsidRDefault="00445F38" w:rsidP="0049060F">
            <w:pPr>
              <w:pStyle w:val="Tabellfrstarad"/>
              <w:jc w:val="center"/>
              <w:rPr>
                <w:color w:val="auto"/>
                <w:sz w:val="16"/>
                <w:szCs w:val="16"/>
                <w:lang w:val="en-AU"/>
              </w:rPr>
            </w:pPr>
          </w:p>
        </w:tc>
        <w:tc>
          <w:tcPr>
            <w:tcW w:w="1559" w:type="dxa"/>
            <w:shd w:val="clear" w:color="auto" w:fill="B3B3B3"/>
          </w:tcPr>
          <w:p w14:paraId="63A25EBB" w14:textId="4DD8CC0E" w:rsidR="00445F38" w:rsidRPr="00EB5084" w:rsidRDefault="00445F38" w:rsidP="0049060F">
            <w:pPr>
              <w:pStyle w:val="Tabellfrstarad"/>
              <w:jc w:val="center"/>
              <w:rPr>
                <w:color w:val="FFFFFF" w:themeColor="background1"/>
                <w:sz w:val="16"/>
                <w:szCs w:val="16"/>
                <w:lang w:val="en-AU"/>
              </w:rPr>
            </w:pPr>
            <w:r>
              <w:rPr>
                <w:color w:val="FFFFFF" w:themeColor="background1"/>
                <w:sz w:val="16"/>
                <w:szCs w:val="16"/>
                <w:lang w:val="en-AU"/>
              </w:rPr>
              <w:t>GDP growth</w:t>
            </w:r>
          </w:p>
        </w:tc>
        <w:tc>
          <w:tcPr>
            <w:tcW w:w="2268" w:type="dxa"/>
            <w:shd w:val="clear" w:color="auto" w:fill="B3B3B3"/>
          </w:tcPr>
          <w:p w14:paraId="62E294D6" w14:textId="77777777" w:rsidR="00445F38" w:rsidRDefault="00445F38" w:rsidP="0049060F">
            <w:pPr>
              <w:pStyle w:val="Tabellfrstarad"/>
              <w:jc w:val="center"/>
              <w:rPr>
                <w:color w:val="FFFFFF" w:themeColor="background1"/>
                <w:sz w:val="16"/>
                <w:szCs w:val="16"/>
                <w:lang w:val="en-AU"/>
              </w:rPr>
            </w:pPr>
            <w:r>
              <w:rPr>
                <w:color w:val="FFFFFF" w:themeColor="background1"/>
                <w:sz w:val="16"/>
                <w:szCs w:val="16"/>
                <w:lang w:val="en-AU"/>
              </w:rPr>
              <w:t>Change in</w:t>
            </w:r>
          </w:p>
          <w:p w14:paraId="67191DBF" w14:textId="05066F25" w:rsidR="00445F38" w:rsidRPr="00EB5084" w:rsidRDefault="00445F38" w:rsidP="0049060F">
            <w:pPr>
              <w:pStyle w:val="Tabellfrstarad"/>
              <w:jc w:val="center"/>
              <w:rPr>
                <w:color w:val="FFFFFF" w:themeColor="background1"/>
                <w:sz w:val="16"/>
                <w:szCs w:val="16"/>
                <w:lang w:val="en-AU"/>
              </w:rPr>
            </w:pPr>
            <w:r>
              <w:rPr>
                <w:color w:val="FFFFFF" w:themeColor="background1"/>
                <w:sz w:val="16"/>
                <w:szCs w:val="16"/>
                <w:lang w:val="en-AU"/>
              </w:rPr>
              <w:t>unemployment rate</w:t>
            </w:r>
          </w:p>
        </w:tc>
      </w:tr>
      <w:tr w:rsidR="00445F38" w:rsidRPr="00B063F6" w14:paraId="5D854E8F" w14:textId="77777777" w:rsidTr="00445F38">
        <w:tc>
          <w:tcPr>
            <w:tcW w:w="1843" w:type="dxa"/>
            <w:shd w:val="clear" w:color="auto" w:fill="FFFFFF" w:themeFill="background1"/>
            <w:vAlign w:val="center"/>
          </w:tcPr>
          <w:p w14:paraId="51E1E56D" w14:textId="7B09B3E3" w:rsidR="00445F38" w:rsidRDefault="00445F38" w:rsidP="00445F38">
            <w:pPr>
              <w:pStyle w:val="Tabellmittenradvnster"/>
              <w:tabs>
                <w:tab w:val="clear" w:pos="142"/>
                <w:tab w:val="clear" w:pos="652"/>
              </w:tabs>
              <w:ind w:firstLine="131"/>
              <w:jc w:val="left"/>
              <w:rPr>
                <w:b/>
                <w:sz w:val="16"/>
                <w:szCs w:val="16"/>
                <w:lang w:val="en-AU"/>
              </w:rPr>
            </w:pPr>
            <w:r w:rsidRPr="00EB5084">
              <w:rPr>
                <w:sz w:val="16"/>
                <w:szCs w:val="16"/>
                <w:lang w:val="en-AU"/>
              </w:rPr>
              <w:t>Mean</w:t>
            </w:r>
          </w:p>
        </w:tc>
        <w:tc>
          <w:tcPr>
            <w:tcW w:w="1559" w:type="dxa"/>
            <w:shd w:val="clear" w:color="auto" w:fill="FFFFFF" w:themeFill="background1"/>
          </w:tcPr>
          <w:p w14:paraId="622B575E" w14:textId="5CDEB3E2" w:rsidR="00445F38" w:rsidRPr="00A139D4" w:rsidRDefault="009A0FE0" w:rsidP="00445F38">
            <w:pPr>
              <w:tabs>
                <w:tab w:val="decimal" w:pos="689"/>
              </w:tabs>
              <w:spacing w:before="30"/>
              <w:rPr>
                <w:rFonts w:ascii="Verdana" w:hAnsi="Verdana"/>
                <w:sz w:val="16"/>
                <w:szCs w:val="16"/>
                <w:lang w:val="en-AU"/>
              </w:rPr>
            </w:pPr>
            <w:r w:rsidRPr="00A139D4">
              <w:rPr>
                <w:rFonts w:ascii="Verdana" w:hAnsi="Verdana"/>
                <w:sz w:val="16"/>
                <w:szCs w:val="16"/>
                <w:lang w:val="en-AU"/>
              </w:rPr>
              <w:t>0.39</w:t>
            </w:r>
          </w:p>
        </w:tc>
        <w:tc>
          <w:tcPr>
            <w:tcW w:w="2268" w:type="dxa"/>
            <w:shd w:val="clear" w:color="auto" w:fill="FFFFFF" w:themeFill="background1"/>
          </w:tcPr>
          <w:p w14:paraId="33C3AA02" w14:textId="56DC7EC3" w:rsidR="00445F38" w:rsidRPr="00A139D4" w:rsidRDefault="009A0FE0" w:rsidP="00445F38">
            <w:pPr>
              <w:tabs>
                <w:tab w:val="decimal" w:pos="689"/>
              </w:tabs>
              <w:spacing w:before="30"/>
              <w:rPr>
                <w:rFonts w:ascii="Verdana" w:hAnsi="Verdana"/>
                <w:sz w:val="16"/>
                <w:szCs w:val="16"/>
                <w:lang w:val="en-AU"/>
              </w:rPr>
            </w:pPr>
            <w:r w:rsidRPr="00A139D4">
              <w:rPr>
                <w:rFonts w:ascii="Verdana" w:hAnsi="Verdana"/>
                <w:sz w:val="16"/>
                <w:szCs w:val="16"/>
                <w:lang w:val="en-AU"/>
              </w:rPr>
              <w:t>-0.03</w:t>
            </w:r>
          </w:p>
        </w:tc>
      </w:tr>
      <w:tr w:rsidR="00445F38" w:rsidRPr="00B063F6" w14:paraId="134AB70F" w14:textId="77777777" w:rsidTr="00445F38">
        <w:tc>
          <w:tcPr>
            <w:tcW w:w="1843" w:type="dxa"/>
            <w:shd w:val="clear" w:color="auto" w:fill="D9D9D9" w:themeFill="background1" w:themeFillShade="D9"/>
            <w:vAlign w:val="center"/>
          </w:tcPr>
          <w:p w14:paraId="5E23BCE2" w14:textId="0F563473" w:rsidR="00445F38" w:rsidRPr="00EB5084" w:rsidRDefault="009A0FE0" w:rsidP="00445F38">
            <w:pPr>
              <w:pStyle w:val="Tabellmittenradvnster"/>
              <w:tabs>
                <w:tab w:val="clear" w:pos="142"/>
                <w:tab w:val="clear" w:pos="652"/>
              </w:tabs>
              <w:ind w:firstLine="131"/>
              <w:jc w:val="left"/>
              <w:rPr>
                <w:sz w:val="16"/>
                <w:szCs w:val="16"/>
                <w:lang w:val="en-AU"/>
              </w:rPr>
            </w:pPr>
            <w:r>
              <w:rPr>
                <w:sz w:val="16"/>
                <w:szCs w:val="16"/>
                <w:lang w:val="en-AU"/>
              </w:rPr>
              <w:t>Standard deviation</w:t>
            </w:r>
          </w:p>
        </w:tc>
        <w:tc>
          <w:tcPr>
            <w:tcW w:w="1559" w:type="dxa"/>
            <w:shd w:val="clear" w:color="auto" w:fill="D9D9D9" w:themeFill="background1" w:themeFillShade="D9"/>
          </w:tcPr>
          <w:p w14:paraId="1C120A63" w14:textId="69B1ED7F" w:rsidR="00445F38" w:rsidRPr="00A139D4" w:rsidRDefault="009A0FE0" w:rsidP="00445F38">
            <w:pPr>
              <w:tabs>
                <w:tab w:val="decimal" w:pos="689"/>
              </w:tabs>
              <w:spacing w:before="30"/>
              <w:rPr>
                <w:rFonts w:ascii="Verdana" w:hAnsi="Verdana"/>
                <w:sz w:val="16"/>
                <w:szCs w:val="16"/>
                <w:lang w:val="en-AU"/>
              </w:rPr>
            </w:pPr>
            <w:r w:rsidRPr="00A139D4">
              <w:rPr>
                <w:rFonts w:ascii="Verdana" w:hAnsi="Verdana"/>
                <w:sz w:val="16"/>
                <w:szCs w:val="16"/>
                <w:lang w:val="en-AU"/>
              </w:rPr>
              <w:t>0.57</w:t>
            </w:r>
          </w:p>
        </w:tc>
        <w:tc>
          <w:tcPr>
            <w:tcW w:w="2268" w:type="dxa"/>
            <w:shd w:val="clear" w:color="auto" w:fill="D9D9D9" w:themeFill="background1" w:themeFillShade="D9"/>
          </w:tcPr>
          <w:p w14:paraId="7B253B19" w14:textId="30261961" w:rsidR="00445F38" w:rsidRPr="00A139D4" w:rsidRDefault="009A0FE0" w:rsidP="00445F38">
            <w:pPr>
              <w:tabs>
                <w:tab w:val="decimal" w:pos="689"/>
              </w:tabs>
              <w:spacing w:before="30"/>
              <w:rPr>
                <w:rFonts w:ascii="Verdana" w:hAnsi="Verdana"/>
                <w:sz w:val="16"/>
                <w:szCs w:val="16"/>
              </w:rPr>
            </w:pPr>
            <w:r w:rsidRPr="00A139D4">
              <w:rPr>
                <w:rFonts w:ascii="Verdana" w:hAnsi="Verdana"/>
                <w:sz w:val="16"/>
                <w:szCs w:val="16"/>
              </w:rPr>
              <w:t>0.21</w:t>
            </w:r>
          </w:p>
        </w:tc>
      </w:tr>
      <w:tr w:rsidR="00445F38" w:rsidRPr="00B063F6" w14:paraId="0FE54D52" w14:textId="77777777" w:rsidTr="00445F38">
        <w:tc>
          <w:tcPr>
            <w:tcW w:w="1843" w:type="dxa"/>
            <w:shd w:val="clear" w:color="auto" w:fill="FFFFFF" w:themeFill="background1"/>
            <w:vAlign w:val="center"/>
          </w:tcPr>
          <w:p w14:paraId="345D7AF7" w14:textId="4618F68F" w:rsidR="00445F38" w:rsidRPr="00EB5084" w:rsidRDefault="00445F38" w:rsidP="00445F38">
            <w:pPr>
              <w:pStyle w:val="Tabellmittenradvnster"/>
              <w:tabs>
                <w:tab w:val="clear" w:pos="142"/>
                <w:tab w:val="clear" w:pos="652"/>
              </w:tabs>
              <w:ind w:firstLine="131"/>
              <w:jc w:val="left"/>
              <w:rPr>
                <w:sz w:val="16"/>
                <w:szCs w:val="16"/>
                <w:lang w:val="en-AU"/>
              </w:rPr>
            </w:pPr>
            <w:r w:rsidRPr="00EB5084">
              <w:rPr>
                <w:sz w:val="16"/>
                <w:szCs w:val="16"/>
                <w:lang w:val="en-AU"/>
              </w:rPr>
              <w:t>Skewness</w:t>
            </w:r>
          </w:p>
        </w:tc>
        <w:tc>
          <w:tcPr>
            <w:tcW w:w="1559" w:type="dxa"/>
            <w:shd w:val="clear" w:color="auto" w:fill="FFFFFF" w:themeFill="background1"/>
          </w:tcPr>
          <w:p w14:paraId="01431845" w14:textId="259C10C7" w:rsidR="00445F38" w:rsidRPr="00A139D4" w:rsidRDefault="009A0FE0" w:rsidP="00445F38">
            <w:pPr>
              <w:tabs>
                <w:tab w:val="decimal" w:pos="689"/>
              </w:tabs>
              <w:spacing w:before="30"/>
              <w:rPr>
                <w:rFonts w:ascii="Verdana" w:hAnsi="Verdana"/>
                <w:sz w:val="16"/>
                <w:szCs w:val="16"/>
                <w:lang w:val="en-AU"/>
              </w:rPr>
            </w:pPr>
            <w:r w:rsidRPr="00A139D4">
              <w:rPr>
                <w:rFonts w:ascii="Verdana" w:hAnsi="Verdana"/>
                <w:sz w:val="16"/>
                <w:szCs w:val="16"/>
                <w:lang w:val="en-AU"/>
              </w:rPr>
              <w:t>-2.93</w:t>
            </w:r>
          </w:p>
        </w:tc>
        <w:tc>
          <w:tcPr>
            <w:tcW w:w="2268" w:type="dxa"/>
            <w:shd w:val="clear" w:color="auto" w:fill="FFFFFF" w:themeFill="background1"/>
          </w:tcPr>
          <w:p w14:paraId="0606CDEF" w14:textId="1D8D9F7E" w:rsidR="00445F38" w:rsidRPr="00A139D4" w:rsidRDefault="009A0FE0" w:rsidP="00445F38">
            <w:pPr>
              <w:tabs>
                <w:tab w:val="decimal" w:pos="689"/>
              </w:tabs>
              <w:spacing w:before="30"/>
              <w:rPr>
                <w:rFonts w:ascii="Verdana" w:hAnsi="Verdana"/>
                <w:sz w:val="16"/>
                <w:szCs w:val="16"/>
              </w:rPr>
            </w:pPr>
            <w:r w:rsidRPr="00A139D4">
              <w:rPr>
                <w:rFonts w:ascii="Verdana" w:hAnsi="Verdana"/>
                <w:sz w:val="16"/>
                <w:szCs w:val="16"/>
              </w:rPr>
              <w:t>1.55</w:t>
            </w:r>
          </w:p>
        </w:tc>
      </w:tr>
      <w:tr w:rsidR="00445F38" w:rsidRPr="00B063F6" w14:paraId="7059B37C" w14:textId="77777777" w:rsidTr="00445F38">
        <w:tc>
          <w:tcPr>
            <w:tcW w:w="1843" w:type="dxa"/>
            <w:shd w:val="clear" w:color="auto" w:fill="D9D9D9" w:themeFill="background1" w:themeFillShade="D9"/>
            <w:vAlign w:val="center"/>
          </w:tcPr>
          <w:p w14:paraId="6AD3ECD2" w14:textId="46B7A1D1" w:rsidR="00445F38" w:rsidRPr="00EB5084" w:rsidRDefault="00445F38" w:rsidP="00445F38">
            <w:pPr>
              <w:pStyle w:val="Tabellmittenradvnster"/>
              <w:tabs>
                <w:tab w:val="clear" w:pos="142"/>
                <w:tab w:val="clear" w:pos="652"/>
              </w:tabs>
              <w:ind w:firstLine="131"/>
              <w:jc w:val="left"/>
              <w:rPr>
                <w:sz w:val="16"/>
                <w:szCs w:val="16"/>
                <w:lang w:val="en-AU"/>
              </w:rPr>
            </w:pPr>
            <w:r w:rsidRPr="00EB5084">
              <w:rPr>
                <w:sz w:val="16"/>
                <w:szCs w:val="16"/>
                <w:lang w:val="en-AU"/>
              </w:rPr>
              <w:t>Kurtosis</w:t>
            </w:r>
          </w:p>
        </w:tc>
        <w:tc>
          <w:tcPr>
            <w:tcW w:w="1559" w:type="dxa"/>
            <w:shd w:val="clear" w:color="auto" w:fill="D9D9D9" w:themeFill="background1" w:themeFillShade="D9"/>
          </w:tcPr>
          <w:p w14:paraId="5F3130AB" w14:textId="5D83EF8F" w:rsidR="00445F38" w:rsidRPr="00A139D4" w:rsidRDefault="009A0FE0" w:rsidP="00445F38">
            <w:pPr>
              <w:tabs>
                <w:tab w:val="decimal" w:pos="689"/>
              </w:tabs>
              <w:spacing w:before="30"/>
              <w:rPr>
                <w:rFonts w:ascii="Verdana" w:hAnsi="Verdana"/>
                <w:sz w:val="16"/>
                <w:szCs w:val="16"/>
                <w:lang w:val="en-AU"/>
              </w:rPr>
            </w:pPr>
            <w:r w:rsidRPr="00A139D4">
              <w:rPr>
                <w:rFonts w:ascii="Verdana" w:hAnsi="Verdana"/>
                <w:sz w:val="16"/>
                <w:szCs w:val="16"/>
                <w:lang w:val="en-AU"/>
              </w:rPr>
              <w:t>17.98</w:t>
            </w:r>
          </w:p>
        </w:tc>
        <w:tc>
          <w:tcPr>
            <w:tcW w:w="2268" w:type="dxa"/>
            <w:shd w:val="clear" w:color="auto" w:fill="D9D9D9" w:themeFill="background1" w:themeFillShade="D9"/>
          </w:tcPr>
          <w:p w14:paraId="7D24FE0A" w14:textId="4134FAF2" w:rsidR="00445F38" w:rsidRPr="00A139D4" w:rsidRDefault="009A0FE0" w:rsidP="00445F38">
            <w:pPr>
              <w:tabs>
                <w:tab w:val="decimal" w:pos="689"/>
              </w:tabs>
              <w:spacing w:before="30"/>
              <w:rPr>
                <w:rFonts w:ascii="Verdana" w:hAnsi="Verdana"/>
                <w:sz w:val="16"/>
                <w:szCs w:val="16"/>
              </w:rPr>
            </w:pPr>
            <w:r w:rsidRPr="00A139D4">
              <w:rPr>
                <w:rFonts w:ascii="Verdana" w:hAnsi="Verdana"/>
                <w:sz w:val="16"/>
                <w:szCs w:val="16"/>
              </w:rPr>
              <w:t>7.13</w:t>
            </w:r>
          </w:p>
        </w:tc>
      </w:tr>
      <w:tr w:rsidR="00445F38" w:rsidRPr="00B063F6" w14:paraId="26FAE292" w14:textId="77777777" w:rsidTr="00445F38">
        <w:tc>
          <w:tcPr>
            <w:tcW w:w="1843" w:type="dxa"/>
            <w:shd w:val="clear" w:color="auto" w:fill="auto"/>
            <w:vAlign w:val="center"/>
          </w:tcPr>
          <w:p w14:paraId="3C479535" w14:textId="0DC7AEEA" w:rsidR="00445F38" w:rsidRPr="00EB5084" w:rsidRDefault="00445F38" w:rsidP="00445F38">
            <w:pPr>
              <w:pStyle w:val="Tabellmittenradvnster"/>
              <w:tabs>
                <w:tab w:val="clear" w:pos="142"/>
                <w:tab w:val="clear" w:pos="652"/>
              </w:tabs>
              <w:ind w:firstLine="131"/>
              <w:jc w:val="left"/>
              <w:rPr>
                <w:sz w:val="16"/>
                <w:szCs w:val="16"/>
                <w:lang w:val="en-AU"/>
              </w:rPr>
            </w:pPr>
            <w:r w:rsidRPr="00EB5084">
              <w:rPr>
                <w:sz w:val="16"/>
                <w:szCs w:val="16"/>
                <w:lang w:val="en-AU"/>
              </w:rPr>
              <w:t>Jarque-Bera</w:t>
            </w:r>
          </w:p>
        </w:tc>
        <w:tc>
          <w:tcPr>
            <w:tcW w:w="1559" w:type="dxa"/>
            <w:shd w:val="clear" w:color="auto" w:fill="auto"/>
          </w:tcPr>
          <w:p w14:paraId="2133E128" w14:textId="3A41E1E9" w:rsidR="00445F38" w:rsidRPr="00A139D4" w:rsidRDefault="009A0FE0" w:rsidP="00445F38">
            <w:pPr>
              <w:tabs>
                <w:tab w:val="decimal" w:pos="689"/>
              </w:tabs>
              <w:spacing w:before="30"/>
              <w:rPr>
                <w:rFonts w:ascii="Verdana" w:hAnsi="Verdana"/>
                <w:sz w:val="16"/>
                <w:szCs w:val="16"/>
                <w:lang w:val="en-AU"/>
              </w:rPr>
            </w:pPr>
            <w:r w:rsidRPr="00A139D4">
              <w:rPr>
                <w:rFonts w:ascii="Verdana" w:hAnsi="Verdana"/>
                <w:sz w:val="16"/>
                <w:szCs w:val="16"/>
                <w:lang w:val="en-AU"/>
              </w:rPr>
              <w:t>1066.56</w:t>
            </w:r>
          </w:p>
        </w:tc>
        <w:tc>
          <w:tcPr>
            <w:tcW w:w="2268" w:type="dxa"/>
          </w:tcPr>
          <w:p w14:paraId="5E517945" w14:textId="38EA89EE" w:rsidR="00445F38" w:rsidRPr="00A139D4" w:rsidRDefault="009A0FE0" w:rsidP="00445F38">
            <w:pPr>
              <w:tabs>
                <w:tab w:val="decimal" w:pos="689"/>
              </w:tabs>
              <w:spacing w:before="30"/>
              <w:rPr>
                <w:rFonts w:ascii="Verdana" w:hAnsi="Verdana"/>
                <w:sz w:val="16"/>
                <w:szCs w:val="16"/>
              </w:rPr>
            </w:pPr>
            <w:r w:rsidRPr="00A139D4">
              <w:rPr>
                <w:rFonts w:ascii="Verdana" w:hAnsi="Verdana"/>
                <w:sz w:val="16"/>
                <w:szCs w:val="16"/>
              </w:rPr>
              <w:t>110.03</w:t>
            </w:r>
          </w:p>
        </w:tc>
      </w:tr>
      <w:tr w:rsidR="00445F38" w:rsidRPr="00B063F6" w14:paraId="0FE2B6E9" w14:textId="77777777" w:rsidTr="00445F38">
        <w:tc>
          <w:tcPr>
            <w:tcW w:w="1843" w:type="dxa"/>
            <w:shd w:val="clear" w:color="auto" w:fill="D9D9D9" w:themeFill="background1" w:themeFillShade="D9"/>
            <w:vAlign w:val="center"/>
          </w:tcPr>
          <w:p w14:paraId="16F20F90" w14:textId="77777777" w:rsidR="00445F38" w:rsidRPr="00EB5084" w:rsidRDefault="00445F38" w:rsidP="00445F38">
            <w:pPr>
              <w:pStyle w:val="Tabellmittenradvnster"/>
              <w:tabs>
                <w:tab w:val="clear" w:pos="142"/>
                <w:tab w:val="clear" w:pos="652"/>
                <w:tab w:val="center" w:pos="651"/>
              </w:tabs>
              <w:ind w:firstLine="131"/>
              <w:jc w:val="left"/>
              <w:rPr>
                <w:sz w:val="16"/>
                <w:szCs w:val="16"/>
                <w:lang w:val="en-AU"/>
              </w:rPr>
            </w:pPr>
          </w:p>
        </w:tc>
        <w:tc>
          <w:tcPr>
            <w:tcW w:w="1559" w:type="dxa"/>
            <w:shd w:val="clear" w:color="auto" w:fill="D9D9D9" w:themeFill="background1" w:themeFillShade="D9"/>
          </w:tcPr>
          <w:p w14:paraId="5F4BC1FB" w14:textId="77777777" w:rsidR="00445F38" w:rsidRPr="00A139D4" w:rsidRDefault="00445F38" w:rsidP="00445F38">
            <w:pPr>
              <w:tabs>
                <w:tab w:val="decimal" w:pos="689"/>
              </w:tabs>
              <w:spacing w:before="30"/>
              <w:rPr>
                <w:rFonts w:ascii="Verdana" w:hAnsi="Verdana"/>
                <w:sz w:val="16"/>
                <w:szCs w:val="16"/>
                <w:lang w:val="en-AU"/>
              </w:rPr>
            </w:pPr>
          </w:p>
        </w:tc>
        <w:tc>
          <w:tcPr>
            <w:tcW w:w="2268" w:type="dxa"/>
            <w:shd w:val="clear" w:color="auto" w:fill="D9D9D9" w:themeFill="background1" w:themeFillShade="D9"/>
          </w:tcPr>
          <w:p w14:paraId="785D9CA3" w14:textId="77777777" w:rsidR="00445F38" w:rsidRPr="00A139D4" w:rsidRDefault="00445F38" w:rsidP="00445F38">
            <w:pPr>
              <w:tabs>
                <w:tab w:val="decimal" w:pos="689"/>
              </w:tabs>
              <w:spacing w:before="30"/>
              <w:rPr>
                <w:rFonts w:ascii="Verdana" w:hAnsi="Verdana"/>
                <w:sz w:val="16"/>
                <w:szCs w:val="16"/>
                <w:lang w:val="en-AU"/>
              </w:rPr>
            </w:pPr>
          </w:p>
        </w:tc>
      </w:tr>
    </w:tbl>
    <w:p w14:paraId="078FBAED" w14:textId="3AB7D7A8" w:rsidR="00445F38" w:rsidRPr="00E11A50" w:rsidRDefault="00445F38" w:rsidP="00445F38">
      <w:pPr>
        <w:pStyle w:val="FigureNote"/>
        <w:rPr>
          <w:sz w:val="16"/>
          <w:szCs w:val="16"/>
          <w:lang w:val="en-AU"/>
        </w:rPr>
      </w:pPr>
      <w:r w:rsidRPr="00E11A50">
        <w:rPr>
          <w:sz w:val="16"/>
          <w:szCs w:val="16"/>
          <w:lang w:val="en-AU"/>
        </w:rPr>
        <w:t xml:space="preserve">Note: The critical value at the five percent level of the </w:t>
      </w:r>
      <w:proofErr w:type="spellStart"/>
      <w:r w:rsidRPr="00E11A50">
        <w:rPr>
          <w:sz w:val="16"/>
          <w:szCs w:val="16"/>
          <w:lang w:val="en-AU"/>
        </w:rPr>
        <w:t>Jarque-Bera</w:t>
      </w:r>
      <w:proofErr w:type="spellEnd"/>
      <w:r w:rsidRPr="00E11A50">
        <w:rPr>
          <w:sz w:val="16"/>
          <w:szCs w:val="16"/>
          <w:lang w:val="en-AU"/>
        </w:rPr>
        <w:t xml:space="preserve"> test is 5.99. </w:t>
      </w:r>
    </w:p>
    <w:p w14:paraId="34303548" w14:textId="77777777" w:rsidR="005F7B17" w:rsidRDefault="005F7B17" w:rsidP="009A0FE0">
      <w:pPr>
        <w:spacing w:before="0"/>
        <w:rPr>
          <w:sz w:val="24"/>
          <w:szCs w:val="24"/>
        </w:rPr>
      </w:pPr>
    </w:p>
    <w:p w14:paraId="2EB0BBF9" w14:textId="37828FE8" w:rsidR="00354689" w:rsidRDefault="00942375" w:rsidP="00354689">
      <w:pPr>
        <w:spacing w:before="0"/>
        <w:rPr>
          <w:sz w:val="24"/>
          <w:szCs w:val="24"/>
        </w:rPr>
      </w:pPr>
      <w:r>
        <w:rPr>
          <w:sz w:val="24"/>
          <w:szCs w:val="24"/>
        </w:rPr>
        <w:lastRenderedPageBreak/>
        <w:t>Like</w:t>
      </w:r>
      <w:r w:rsidR="009B756E">
        <w:rPr>
          <w:sz w:val="24"/>
          <w:szCs w:val="24"/>
        </w:rPr>
        <w:t xml:space="preserve"> Karlsson and </w:t>
      </w:r>
      <w:proofErr w:type="spellStart"/>
      <w:r w:rsidR="009B756E">
        <w:rPr>
          <w:sz w:val="24"/>
          <w:szCs w:val="24"/>
        </w:rPr>
        <w:t>Österholm</w:t>
      </w:r>
      <w:r w:rsidR="00832960">
        <w:rPr>
          <w:sz w:val="24"/>
          <w:szCs w:val="24"/>
        </w:rPr>
        <w:t>’s</w:t>
      </w:r>
      <w:proofErr w:type="spellEnd"/>
      <w:r w:rsidR="009B756E">
        <w:rPr>
          <w:sz w:val="24"/>
          <w:szCs w:val="24"/>
        </w:rPr>
        <w:t xml:space="preserve"> (2020)</w:t>
      </w:r>
      <w:r w:rsidR="00832960">
        <w:rPr>
          <w:sz w:val="24"/>
          <w:szCs w:val="24"/>
        </w:rPr>
        <w:t xml:space="preserve"> analysis on US data</w:t>
      </w:r>
      <w:r w:rsidR="009B756E">
        <w:rPr>
          <w:sz w:val="24"/>
          <w:szCs w:val="24"/>
        </w:rPr>
        <w:t xml:space="preserve">, we rely on bivariate Bayesian </w:t>
      </w:r>
      <w:proofErr w:type="gramStart"/>
      <w:r w:rsidR="009B756E">
        <w:rPr>
          <w:sz w:val="24"/>
          <w:szCs w:val="24"/>
        </w:rPr>
        <w:t>VAR</w:t>
      </w:r>
      <w:r w:rsidR="00F64252">
        <w:rPr>
          <w:sz w:val="24"/>
          <w:szCs w:val="24"/>
        </w:rPr>
        <w:t>(</w:t>
      </w:r>
      <w:proofErr w:type="gramEnd"/>
      <w:r w:rsidR="00F64252">
        <w:rPr>
          <w:sz w:val="24"/>
          <w:szCs w:val="24"/>
        </w:rPr>
        <w:t>1)</w:t>
      </w:r>
      <w:r w:rsidR="009B756E">
        <w:rPr>
          <w:sz w:val="24"/>
          <w:szCs w:val="24"/>
        </w:rPr>
        <w:t xml:space="preserve"> models with stochastic volatility for our analysis</w:t>
      </w:r>
      <w:r w:rsidR="009C70F9">
        <w:rPr>
          <w:sz w:val="24"/>
          <w:szCs w:val="24"/>
        </w:rPr>
        <w:t xml:space="preserve"> of Okun’s law</w:t>
      </w:r>
      <w:r w:rsidR="009B756E">
        <w:rPr>
          <w:sz w:val="24"/>
          <w:szCs w:val="24"/>
        </w:rPr>
        <w:t xml:space="preserve">. Unlike Karlsson and Österholm though, we do not allow for time-variation in parameters and, importantly, we have </w:t>
      </w:r>
      <w:r w:rsidR="00354689">
        <w:rPr>
          <w:sz w:val="24"/>
          <w:szCs w:val="24"/>
        </w:rPr>
        <w:t>flexible error term</w:t>
      </w:r>
      <w:r w:rsidR="009B756E">
        <w:rPr>
          <w:sz w:val="24"/>
          <w:szCs w:val="24"/>
        </w:rPr>
        <w:t xml:space="preserve"> distribution</w:t>
      </w:r>
      <w:r w:rsidR="00354689">
        <w:rPr>
          <w:sz w:val="24"/>
          <w:szCs w:val="24"/>
        </w:rPr>
        <w:t xml:space="preserve">s that allow for </w:t>
      </w:r>
      <w:r w:rsidR="009B756E">
        <w:rPr>
          <w:sz w:val="24"/>
          <w:szCs w:val="24"/>
        </w:rPr>
        <w:t xml:space="preserve">heavy </w:t>
      </w:r>
      <w:r w:rsidR="00354689">
        <w:rPr>
          <w:sz w:val="24"/>
          <w:szCs w:val="24"/>
        </w:rPr>
        <w:t xml:space="preserve">tails and skewness. Denoting </w:t>
      </w:r>
      <m:oMath>
        <m:sSub>
          <m:sSubPr>
            <m:ctrlPr>
              <w:rPr>
                <w:rFonts w:ascii="Cambria Math" w:hAnsi="Cambria Math"/>
                <w:i/>
                <w:sz w:val="24"/>
                <w:szCs w:val="24"/>
              </w:rPr>
            </m:ctrlPr>
          </m:sSubPr>
          <m:e>
            <m:r>
              <m:rPr>
                <m:sty m:val="bi"/>
              </m:rP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t</m:t>
            </m:r>
          </m:sub>
        </m:sSub>
        <m:r>
          <w:rPr>
            <w:rFonts w:ascii="Cambria Math" w:hAnsi="Cambria Math"/>
            <w:sz w:val="24"/>
            <w:szCs w:val="24"/>
          </w:rPr>
          <m:t>,</m:t>
        </m:r>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r>
          <w:rPr>
            <w:rFonts w:ascii="Cambria Math" w:hAnsi="Cambria Math"/>
            <w:sz w:val="24"/>
            <w:szCs w:val="24"/>
          </w:rPr>
          <m:t>)'</m:t>
        </m:r>
      </m:oMath>
      <w:r w:rsidR="00354689">
        <w:rPr>
          <w:sz w:val="24"/>
          <w:szCs w:val="24"/>
        </w:rPr>
        <w:t xml:space="preserve"> we have</w:t>
      </w:r>
    </w:p>
    <w:p w14:paraId="4D281BB1" w14:textId="77777777" w:rsidR="00354689" w:rsidRDefault="00354689" w:rsidP="00354689">
      <w:pPr>
        <w:spacing w:before="0"/>
        <w:rPr>
          <w:sz w:val="24"/>
          <w:szCs w:val="24"/>
        </w:rPr>
      </w:pPr>
    </w:p>
    <w:p w14:paraId="16BB4625" w14:textId="3D8B2441" w:rsidR="00354689" w:rsidRDefault="004B3F9B" w:rsidP="00354689">
      <w:pPr>
        <w:spacing w:before="0"/>
      </w:pPr>
      <m:oMath>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r>
          <m:rPr>
            <m:sty m:val="bi"/>
          </m:rPr>
          <w:rPr>
            <w:rFonts w:ascii="Cambria Math" w:hAnsi="Cambria Math"/>
          </w:rPr>
          <m:t>c</m:t>
        </m:r>
        <m:r>
          <w:rPr>
            <w:rFonts w:ascii="Cambria Math" w:hAnsi="Cambria Math"/>
          </w:rPr>
          <m:t>+</m:t>
        </m:r>
        <m:r>
          <m:rPr>
            <m:sty m:val="bi"/>
          </m:rPr>
          <w:rPr>
            <w:rFonts w:ascii="Cambria Math" w:hAnsi="Cambria Math"/>
          </w:rPr>
          <m:t>B</m:t>
        </m:r>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e</m:t>
            </m:r>
          </m:e>
          <m:sub>
            <m:r>
              <w:rPr>
                <w:rFonts w:ascii="Cambria Math" w:hAnsi="Cambria Math"/>
              </w:rPr>
              <m:t>t</m:t>
            </m:r>
          </m:sub>
        </m:sSub>
      </m:oMath>
      <w:r w:rsidR="00354689">
        <w:tab/>
      </w:r>
      <w:r w:rsidR="00354689">
        <w:tab/>
      </w:r>
      <w:r w:rsidR="00354689">
        <w:tab/>
      </w:r>
      <w:r w:rsidR="00373D54">
        <w:tab/>
      </w:r>
      <w:r w:rsidR="00373D54">
        <w:tab/>
      </w:r>
      <w:r w:rsidR="00354689">
        <w:t>(1)</w:t>
      </w:r>
    </w:p>
    <w:p w14:paraId="17AC5BD4" w14:textId="77777777" w:rsidR="00354689" w:rsidRDefault="00354689" w:rsidP="00354689">
      <w:pPr>
        <w:spacing w:before="0"/>
      </w:pPr>
    </w:p>
    <w:p w14:paraId="297EC20C" w14:textId="06FCF892" w:rsidR="00354689" w:rsidRDefault="009B756E" w:rsidP="00354689">
      <w:pPr>
        <w:spacing w:before="0"/>
        <w:rPr>
          <w:sz w:val="24"/>
          <w:szCs w:val="24"/>
        </w:rPr>
      </w:pPr>
      <w:r>
        <w:rPr>
          <w:sz w:val="24"/>
          <w:szCs w:val="24"/>
        </w:rPr>
        <w:t>w</w:t>
      </w:r>
      <w:r w:rsidR="00354689" w:rsidRPr="006353E5">
        <w:rPr>
          <w:sz w:val="24"/>
          <w:szCs w:val="24"/>
        </w:rPr>
        <w:t>here</w:t>
      </w:r>
      <w:r>
        <w:rPr>
          <w:sz w:val="24"/>
          <w:szCs w:val="24"/>
        </w:rPr>
        <w:t xml:space="preserve"> </w:t>
      </w:r>
      <m:oMath>
        <m:r>
          <m:rPr>
            <m:sty m:val="bi"/>
          </m:rPr>
          <w:rPr>
            <w:rFonts w:ascii="Cambria Math" w:hAnsi="Cambria Math"/>
            <w:sz w:val="24"/>
            <w:szCs w:val="24"/>
          </w:rPr>
          <m:t>c</m:t>
        </m:r>
      </m:oMath>
      <w:r w:rsidRPr="009B756E">
        <w:rPr>
          <w:bCs/>
          <w:sz w:val="24"/>
          <w:szCs w:val="24"/>
        </w:rPr>
        <w:t xml:space="preserve"> is</w:t>
      </w:r>
      <w:r>
        <w:rPr>
          <w:bCs/>
          <w:sz w:val="24"/>
          <w:szCs w:val="24"/>
        </w:rPr>
        <w:t xml:space="preserve"> a vector of intercepts and</w:t>
      </w:r>
      <w:r>
        <w:rPr>
          <w:sz w:val="24"/>
          <w:szCs w:val="24"/>
        </w:rPr>
        <w:t xml:space="preserve"> </w:t>
      </w:r>
      <m:oMath>
        <m:r>
          <m:rPr>
            <m:sty m:val="bi"/>
          </m:rPr>
          <w:rPr>
            <w:rFonts w:ascii="Cambria Math" w:hAnsi="Cambria Math"/>
          </w:rPr>
          <m:t>B</m:t>
        </m:r>
      </m:oMath>
      <w:r w:rsidR="00354689" w:rsidRPr="006353E5">
        <w:rPr>
          <w:b/>
          <w:bCs/>
          <w:sz w:val="24"/>
          <w:szCs w:val="24"/>
        </w:rPr>
        <w:t xml:space="preserve"> </w:t>
      </w:r>
      <w:r w:rsidR="00E10D97">
        <w:rPr>
          <w:sz w:val="24"/>
          <w:szCs w:val="24"/>
        </w:rPr>
        <w:t>includes</w:t>
      </w:r>
      <w:r w:rsidR="00354689" w:rsidRPr="006353E5">
        <w:rPr>
          <w:sz w:val="24"/>
          <w:szCs w:val="24"/>
        </w:rPr>
        <w:t xml:space="preserve"> the dynamic coefficients of the </w:t>
      </w:r>
      <w:proofErr w:type="gramStart"/>
      <w:r w:rsidR="00354689" w:rsidRPr="006353E5">
        <w:rPr>
          <w:sz w:val="24"/>
          <w:szCs w:val="24"/>
        </w:rPr>
        <w:t>VAR.</w:t>
      </w:r>
      <w:proofErr w:type="gramEnd"/>
      <w:r w:rsidR="00354689" w:rsidRPr="006353E5">
        <w:rPr>
          <w:sz w:val="24"/>
          <w:szCs w:val="24"/>
        </w:rPr>
        <w:t xml:space="preserve"> The error term </w:t>
      </w:r>
      <m:oMath>
        <m:sSub>
          <m:sSubPr>
            <m:ctrlPr>
              <w:rPr>
                <w:rFonts w:ascii="Cambria Math" w:hAnsi="Cambria Math"/>
                <w:i/>
                <w:sz w:val="24"/>
                <w:szCs w:val="24"/>
              </w:rPr>
            </m:ctrlPr>
          </m:sSubPr>
          <m:e>
            <m:r>
              <m:rPr>
                <m:sty m:val="bi"/>
              </m:rPr>
              <w:rPr>
                <w:rFonts w:ascii="Cambria Math" w:hAnsi="Cambria Math"/>
                <w:sz w:val="24"/>
                <w:szCs w:val="24"/>
              </w:rPr>
              <m:t>e</m:t>
            </m:r>
            <m:ctrlPr>
              <w:rPr>
                <w:rFonts w:ascii="Cambria Math" w:hAnsi="Cambria Math"/>
                <w:b/>
                <w:bCs/>
                <w:i/>
                <w:sz w:val="24"/>
                <w:szCs w:val="24"/>
              </w:rPr>
            </m:ctrlPr>
          </m:e>
          <m:sub>
            <m:r>
              <w:rPr>
                <w:rFonts w:ascii="Cambria Math" w:hAnsi="Cambria Math"/>
                <w:sz w:val="24"/>
                <w:szCs w:val="24"/>
              </w:rPr>
              <m:t>t</m:t>
            </m:r>
          </m:sub>
        </m:sSub>
      </m:oMath>
      <w:r w:rsidR="00354689" w:rsidRPr="006353E5">
        <w:rPr>
          <w:sz w:val="24"/>
          <w:szCs w:val="24"/>
        </w:rPr>
        <w:t xml:space="preserve"> follows either a multivariate skew-t distribution (</w:t>
      </w:r>
      <w:proofErr w:type="gramStart"/>
      <w:r w:rsidR="00354689" w:rsidRPr="006353E5">
        <w:rPr>
          <w:sz w:val="24"/>
          <w:szCs w:val="24"/>
        </w:rPr>
        <w:t>m.</w:t>
      </w:r>
      <w:r>
        <w:rPr>
          <w:sz w:val="24"/>
          <w:szCs w:val="24"/>
        </w:rPr>
        <w:t>s</w:t>
      </w:r>
      <w:r w:rsidR="00354689" w:rsidRPr="006353E5">
        <w:rPr>
          <w:sz w:val="24"/>
          <w:szCs w:val="24"/>
        </w:rPr>
        <w:t>kew</w:t>
      </w:r>
      <w:proofErr w:type="gramEnd"/>
      <w:r w:rsidR="00354689" w:rsidRPr="006353E5">
        <w:rPr>
          <w:sz w:val="24"/>
          <w:szCs w:val="24"/>
        </w:rPr>
        <w:t>-t)</w:t>
      </w:r>
    </w:p>
    <w:p w14:paraId="7EE72092" w14:textId="77777777" w:rsidR="00354689" w:rsidRPr="006353E5" w:rsidRDefault="00354689" w:rsidP="00354689">
      <w:pPr>
        <w:spacing w:before="0"/>
        <w:rPr>
          <w:sz w:val="24"/>
          <w:szCs w:val="24"/>
        </w:rPr>
      </w:pPr>
    </w:p>
    <w:p w14:paraId="03D9758E" w14:textId="77777777" w:rsidR="00354689" w:rsidRDefault="004B3F9B" w:rsidP="00354689">
      <w:pPr>
        <w:spacing w:before="0"/>
        <w:rPr>
          <w:sz w:val="24"/>
          <w:szCs w:val="24"/>
        </w:rPr>
      </w:pPr>
      <m:oMath>
        <m:sSub>
          <m:sSubPr>
            <m:ctrlPr>
              <w:rPr>
                <w:rFonts w:ascii="Cambria Math" w:hAnsi="Cambria Math"/>
                <w:i/>
                <w:sz w:val="24"/>
                <w:szCs w:val="24"/>
              </w:rPr>
            </m:ctrlPr>
          </m:sSubPr>
          <m:e>
            <m:r>
              <m:rPr>
                <m:sty m:val="bi"/>
              </m:rP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m:t>
            </m:r>
          </m:sub>
        </m:sSub>
        <m:r>
          <m:rPr>
            <m:sty m:val="bi"/>
          </m:rPr>
          <w:rPr>
            <w:rFonts w:ascii="Cambria Math" w:hAnsi="Cambria Math"/>
            <w:sz w:val="24"/>
            <w:szCs w:val="24"/>
          </w:rPr>
          <m:t>γ</m:t>
        </m:r>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m:t>
                </m:r>
              </m:sub>
            </m:sSub>
          </m:e>
          <m:sup>
            <m:r>
              <w:rPr>
                <w:rFonts w:ascii="Cambria Math" w:hAnsi="Cambria Math"/>
                <w:sz w:val="24"/>
                <w:szCs w:val="24"/>
              </w:rPr>
              <m:t>1/2</m:t>
            </m:r>
          </m:sup>
        </m:sSup>
        <m:sSup>
          <m:sSupPr>
            <m:ctrlPr>
              <w:rPr>
                <w:rFonts w:ascii="Cambria Math" w:hAnsi="Cambria Math"/>
                <w:i/>
                <w:sz w:val="24"/>
                <w:szCs w:val="24"/>
              </w:rPr>
            </m:ctrlPr>
          </m:sSupPr>
          <m:e>
            <m:r>
              <m:rPr>
                <m:sty m:val="bi"/>
              </m:rPr>
              <w:rPr>
                <w:rFonts w:ascii="Cambria Math" w:hAnsi="Cambria Math"/>
                <w:sz w:val="24"/>
                <w:szCs w:val="24"/>
              </w:rPr>
              <m:t>A</m:t>
            </m:r>
          </m:e>
          <m:sup>
            <m:r>
              <w:rPr>
                <w:rFonts w:ascii="Cambria Math" w:hAnsi="Cambria Math"/>
                <w:sz w:val="24"/>
                <w:szCs w:val="24"/>
              </w:rPr>
              <m:t>-1</m:t>
            </m:r>
          </m:sup>
        </m:sSup>
        <m:sSup>
          <m:sSupPr>
            <m:ctrlPr>
              <w:rPr>
                <w:rFonts w:ascii="Cambria Math" w:hAnsi="Cambria Math"/>
                <w:i/>
                <w:sz w:val="24"/>
                <w:szCs w:val="24"/>
              </w:rPr>
            </m:ctrlPr>
          </m:sSupPr>
          <m:e>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e>
          <m:sup>
            <m:r>
              <w:rPr>
                <w:rFonts w:ascii="Cambria Math" w:hAnsi="Cambria Math"/>
                <w:sz w:val="24"/>
                <w:szCs w:val="24"/>
              </w:rPr>
              <m:t>1/2</m:t>
            </m:r>
          </m:sup>
        </m:sSup>
        <m:sSub>
          <m:sSubPr>
            <m:ctrlPr>
              <w:rPr>
                <w:rFonts w:ascii="Cambria Math" w:hAnsi="Cambria Math"/>
                <w:i/>
                <w:sz w:val="24"/>
                <w:szCs w:val="24"/>
              </w:rPr>
            </m:ctrlPr>
          </m:sSubPr>
          <m:e>
            <m:r>
              <m:rPr>
                <m:sty m:val="bi"/>
              </m:rPr>
              <w:rPr>
                <w:rFonts w:ascii="Cambria Math" w:hAnsi="Cambria Math"/>
                <w:sz w:val="24"/>
                <w:szCs w:val="24"/>
              </w:rPr>
              <m:t>ε</m:t>
            </m:r>
          </m:e>
          <m:sub>
            <m:r>
              <w:rPr>
                <w:rFonts w:ascii="Cambria Math" w:hAnsi="Cambria Math"/>
                <w:sz w:val="24"/>
                <w:szCs w:val="24"/>
              </w:rPr>
              <m:t>t</m:t>
            </m:r>
          </m:sub>
        </m:sSub>
      </m:oMath>
      <w:r w:rsidR="00354689" w:rsidRPr="006353E5">
        <w:rPr>
          <w:sz w:val="24"/>
          <w:szCs w:val="24"/>
        </w:rPr>
        <w:t>,</w:t>
      </w:r>
      <w:r w:rsidR="00354689" w:rsidRPr="006353E5">
        <w:rPr>
          <w:sz w:val="24"/>
          <w:szCs w:val="24"/>
        </w:rPr>
        <w:tab/>
      </w:r>
      <w:r w:rsidR="00354689" w:rsidRPr="006353E5">
        <w:rPr>
          <w:sz w:val="24"/>
          <w:szCs w:val="24"/>
        </w:rPr>
        <w:tab/>
      </w:r>
      <w:r w:rsidR="00354689" w:rsidRPr="006353E5">
        <w:rPr>
          <w:sz w:val="24"/>
          <w:szCs w:val="24"/>
        </w:rPr>
        <w:tab/>
      </w:r>
      <w:r w:rsidR="00354689" w:rsidRPr="006353E5">
        <w:rPr>
          <w:sz w:val="24"/>
          <w:szCs w:val="24"/>
        </w:rPr>
        <w:tab/>
        <w:t>(2)</w:t>
      </w:r>
    </w:p>
    <w:p w14:paraId="487F8D72" w14:textId="77777777" w:rsidR="00354689" w:rsidRPr="006353E5" w:rsidRDefault="00354689" w:rsidP="00354689">
      <w:pPr>
        <w:spacing w:before="0"/>
        <w:rPr>
          <w:sz w:val="24"/>
          <w:szCs w:val="24"/>
        </w:rPr>
      </w:pPr>
    </w:p>
    <w:p w14:paraId="6062257B" w14:textId="77FD629A" w:rsidR="00354689" w:rsidRDefault="00354689" w:rsidP="00354689">
      <w:pPr>
        <w:spacing w:before="0"/>
        <w:rPr>
          <w:sz w:val="24"/>
          <w:szCs w:val="24"/>
        </w:rPr>
      </w:pPr>
      <w:r w:rsidRPr="006353E5">
        <w:rPr>
          <w:sz w:val="24"/>
          <w:szCs w:val="24"/>
        </w:rPr>
        <w:t>or an orthogonal skew-t distribution (</w:t>
      </w:r>
      <w:proofErr w:type="spellStart"/>
      <w:proofErr w:type="gramStart"/>
      <w:r w:rsidRPr="006353E5">
        <w:rPr>
          <w:sz w:val="24"/>
          <w:szCs w:val="24"/>
        </w:rPr>
        <w:t>o.</w:t>
      </w:r>
      <w:r w:rsidR="009B756E">
        <w:rPr>
          <w:sz w:val="24"/>
          <w:szCs w:val="24"/>
        </w:rPr>
        <w:t>s</w:t>
      </w:r>
      <w:r w:rsidRPr="006353E5">
        <w:rPr>
          <w:sz w:val="24"/>
          <w:szCs w:val="24"/>
        </w:rPr>
        <w:t>kew</w:t>
      </w:r>
      <w:proofErr w:type="spellEnd"/>
      <w:proofErr w:type="gramEnd"/>
      <w:r w:rsidRPr="006353E5">
        <w:rPr>
          <w:sz w:val="24"/>
          <w:szCs w:val="24"/>
        </w:rPr>
        <w:t xml:space="preserve">-t) </w:t>
      </w:r>
    </w:p>
    <w:p w14:paraId="3044BC12" w14:textId="77777777" w:rsidR="00354689" w:rsidRPr="006353E5" w:rsidRDefault="00354689" w:rsidP="00354689">
      <w:pPr>
        <w:spacing w:before="0"/>
        <w:rPr>
          <w:sz w:val="24"/>
          <w:szCs w:val="24"/>
        </w:rPr>
      </w:pPr>
    </w:p>
    <w:p w14:paraId="57EFD6F4" w14:textId="77777777" w:rsidR="00354689" w:rsidRDefault="004B3F9B" w:rsidP="00354689">
      <w:pPr>
        <w:spacing w:before="0"/>
        <w:rPr>
          <w:sz w:val="24"/>
          <w:szCs w:val="24"/>
        </w:rPr>
      </w:pPr>
      <m:oMath>
        <m:sSub>
          <m:sSubPr>
            <m:ctrlPr>
              <w:rPr>
                <w:rFonts w:ascii="Cambria Math" w:hAnsi="Cambria Math"/>
                <w:i/>
                <w:sz w:val="24"/>
                <w:szCs w:val="24"/>
              </w:rPr>
            </m:ctrlPr>
          </m:sSubPr>
          <m:e>
            <m:r>
              <m:rPr>
                <m:sty m:val="bi"/>
              </m:rP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A</m:t>
            </m:r>
          </m:e>
          <m:sup>
            <m:r>
              <w:rPr>
                <w:rFonts w:ascii="Cambria Math" w:hAnsi="Cambria Math"/>
                <w:sz w:val="24"/>
                <w:szCs w:val="24"/>
              </w:rPr>
              <m:t>-1</m:t>
            </m:r>
          </m:sup>
        </m:sSup>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m:t>
            </m:r>
          </m:sub>
        </m:sSub>
        <m:r>
          <m:rPr>
            <m:sty m:val="bi"/>
          </m:rPr>
          <w:rPr>
            <w:rFonts w:ascii="Cambria Math" w:hAnsi="Cambria Math"/>
            <w:sz w:val="24"/>
            <w:szCs w:val="24"/>
          </w:rPr>
          <m:t>γ</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A</m:t>
            </m:r>
          </m:e>
          <m:sup>
            <m:r>
              <w:rPr>
                <w:rFonts w:ascii="Cambria Math" w:hAnsi="Cambria Math"/>
                <w:sz w:val="24"/>
                <w:szCs w:val="24"/>
              </w:rPr>
              <m:t>-1</m:t>
            </m:r>
          </m:sup>
        </m:sSup>
        <m:sSup>
          <m:sSupPr>
            <m:ctrlPr>
              <w:rPr>
                <w:rFonts w:ascii="Cambria Math" w:hAnsi="Cambria Math"/>
                <w:i/>
                <w:sz w:val="24"/>
                <w:szCs w:val="24"/>
              </w:rPr>
            </m:ctrlPr>
          </m:sSupPr>
          <m:e>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m:t>
                </m:r>
              </m:sub>
            </m:sSub>
          </m:e>
          <m:sup>
            <m:r>
              <w:rPr>
                <w:rFonts w:ascii="Cambria Math" w:hAnsi="Cambria Math"/>
                <w:sz w:val="24"/>
                <w:szCs w:val="24"/>
              </w:rPr>
              <m:t>1/2</m:t>
            </m:r>
          </m:sup>
        </m:sSup>
        <m:sSup>
          <m:sSupPr>
            <m:ctrlPr>
              <w:rPr>
                <w:rFonts w:ascii="Cambria Math" w:hAnsi="Cambria Math"/>
                <w:i/>
                <w:sz w:val="24"/>
                <w:szCs w:val="24"/>
              </w:rPr>
            </m:ctrlPr>
          </m:sSupPr>
          <m:e>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e>
          <m:sup>
            <m:r>
              <w:rPr>
                <w:rFonts w:ascii="Cambria Math" w:hAnsi="Cambria Math"/>
                <w:sz w:val="24"/>
                <w:szCs w:val="24"/>
              </w:rPr>
              <m:t>1/2</m:t>
            </m:r>
          </m:sup>
        </m:sSup>
        <m:sSub>
          <m:sSubPr>
            <m:ctrlPr>
              <w:rPr>
                <w:rFonts w:ascii="Cambria Math" w:hAnsi="Cambria Math"/>
                <w:i/>
                <w:sz w:val="24"/>
                <w:szCs w:val="24"/>
              </w:rPr>
            </m:ctrlPr>
          </m:sSubPr>
          <m:e>
            <m:r>
              <m:rPr>
                <m:sty m:val="bi"/>
              </m:rPr>
              <w:rPr>
                <w:rFonts w:ascii="Cambria Math" w:hAnsi="Cambria Math"/>
                <w:sz w:val="24"/>
                <w:szCs w:val="24"/>
              </w:rPr>
              <m:t>ε</m:t>
            </m:r>
          </m:e>
          <m:sub>
            <m:r>
              <w:rPr>
                <w:rFonts w:ascii="Cambria Math" w:hAnsi="Cambria Math"/>
                <w:sz w:val="24"/>
                <w:szCs w:val="24"/>
              </w:rPr>
              <m:t>t</m:t>
            </m:r>
          </m:sub>
        </m:sSub>
      </m:oMath>
      <w:r w:rsidR="00354689" w:rsidRPr="006353E5">
        <w:rPr>
          <w:sz w:val="24"/>
          <w:szCs w:val="24"/>
        </w:rPr>
        <w:t>,</w:t>
      </w:r>
      <w:r w:rsidR="00354689" w:rsidRPr="006353E5">
        <w:rPr>
          <w:sz w:val="24"/>
          <w:szCs w:val="24"/>
        </w:rPr>
        <w:tab/>
      </w:r>
      <w:r w:rsidR="00354689" w:rsidRPr="006353E5">
        <w:rPr>
          <w:sz w:val="24"/>
          <w:szCs w:val="24"/>
        </w:rPr>
        <w:tab/>
      </w:r>
      <w:r w:rsidR="00354689" w:rsidRPr="006353E5">
        <w:rPr>
          <w:sz w:val="24"/>
          <w:szCs w:val="24"/>
        </w:rPr>
        <w:tab/>
      </w:r>
      <w:r w:rsidR="00354689" w:rsidRPr="006353E5">
        <w:rPr>
          <w:sz w:val="24"/>
          <w:szCs w:val="24"/>
        </w:rPr>
        <w:tab/>
        <w:t>(3)</w:t>
      </w:r>
    </w:p>
    <w:p w14:paraId="2716355F" w14:textId="77777777" w:rsidR="00354689" w:rsidRPr="006353E5" w:rsidRDefault="00354689" w:rsidP="00354689">
      <w:pPr>
        <w:spacing w:before="0"/>
        <w:rPr>
          <w:sz w:val="24"/>
          <w:szCs w:val="24"/>
        </w:rPr>
      </w:pPr>
    </w:p>
    <w:p w14:paraId="143149A5" w14:textId="3C9B8C26" w:rsidR="00354689" w:rsidRDefault="00832960" w:rsidP="00354689">
      <w:pPr>
        <w:spacing w:before="0"/>
        <w:rPr>
          <w:sz w:val="24"/>
          <w:szCs w:val="24"/>
        </w:rPr>
      </w:pPr>
      <w:r>
        <w:rPr>
          <w:sz w:val="24"/>
          <w:szCs w:val="24"/>
        </w:rPr>
        <w:t>w</w:t>
      </w:r>
      <w:r w:rsidR="00354689" w:rsidRPr="006353E5">
        <w:rPr>
          <w:sz w:val="24"/>
          <w:szCs w:val="24"/>
        </w:rPr>
        <w:t>here</w:t>
      </w:r>
      <w:r w:rsidR="00790101">
        <w:rPr>
          <w:sz w:val="24"/>
          <w:szCs w:val="24"/>
        </w:rPr>
        <w:t xml:space="preserve"> the lower triangular matrix</w:t>
      </w:r>
      <w:r w:rsidR="00354689" w:rsidRPr="006353E5">
        <w:rPr>
          <w:sz w:val="24"/>
          <w:szCs w:val="24"/>
        </w:rPr>
        <w:t xml:space="preserve"> </w:t>
      </w:r>
      <m:oMath>
        <m:r>
          <m:rPr>
            <m:sty m:val="bi"/>
          </m:rPr>
          <w:rPr>
            <w:rFonts w:ascii="Cambria Math" w:hAnsi="Cambria Math"/>
            <w:sz w:val="24"/>
            <w:szCs w:val="24"/>
          </w:rPr>
          <m:t>A</m:t>
        </m:r>
      </m:oMath>
      <w:r w:rsidR="00354689" w:rsidRPr="006353E5">
        <w:rPr>
          <w:b/>
          <w:bCs/>
          <w:sz w:val="24"/>
          <w:szCs w:val="24"/>
        </w:rPr>
        <w:t xml:space="preserve"> </w:t>
      </w:r>
      <w:r w:rsidR="00354689" w:rsidRPr="006353E5">
        <w:rPr>
          <w:sz w:val="24"/>
          <w:szCs w:val="24"/>
        </w:rPr>
        <w:t>contains the structural parameters of the VAR model</w:t>
      </w:r>
      <w:r w:rsidR="00354689">
        <w:rPr>
          <w:sz w:val="24"/>
          <w:szCs w:val="24"/>
        </w:rPr>
        <w:t xml:space="preserve">, </w:t>
      </w:r>
      <m:oMath>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m:t>
            </m:r>
          </m:sub>
        </m:sSub>
      </m:oMath>
      <w:r w:rsidR="00354689">
        <w:rPr>
          <w:sz w:val="24"/>
          <w:szCs w:val="24"/>
        </w:rPr>
        <w:t xml:space="preserve"> is a diagonal matrix of independent mixing variables drawn from an inverse-gamma distribution with identical scale and shape parameters equal to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ν</m:t>
                </m:r>
              </m:e>
              <m:sub>
                <m:r>
                  <w:rPr>
                    <w:rFonts w:ascii="Cambria Math" w:hAnsi="Cambria Math"/>
                    <w:sz w:val="24"/>
                    <w:szCs w:val="24"/>
                  </w:rPr>
                  <m:t>i</m:t>
                </m:r>
              </m:sub>
            </m:sSub>
          </m:num>
          <m:den>
            <m:r>
              <w:rPr>
                <w:rFonts w:ascii="Cambria Math" w:hAnsi="Cambria Math"/>
                <w:sz w:val="24"/>
                <w:szCs w:val="24"/>
              </w:rPr>
              <m:t>2</m:t>
            </m:r>
          </m:den>
        </m:f>
      </m:oMath>
      <w:r w:rsidR="00C37751">
        <w:rPr>
          <w:sz w:val="24"/>
          <w:szCs w:val="24"/>
        </w:rPr>
        <w:t xml:space="preserve">, </w:t>
      </w:r>
      <m:oMath>
        <m:sSub>
          <m:sSubPr>
            <m:ctrlPr>
              <w:rPr>
                <w:rFonts w:ascii="Cambria Math" w:hAnsi="Cambria Math"/>
                <w:i/>
                <w:sz w:val="24"/>
                <w:szCs w:val="24"/>
              </w:rPr>
            </m:ctrlPr>
          </m:sSubPr>
          <m:e>
            <m:r>
              <w:rPr>
                <w:rFonts w:ascii="Cambria Math" w:hAnsi="Cambria Math"/>
                <w:sz w:val="24"/>
                <w:szCs w:val="24"/>
              </w:rPr>
              <m:t>ν</m:t>
            </m:r>
          </m:e>
          <m:sub>
            <m:r>
              <w:rPr>
                <w:rFonts w:ascii="Cambria Math" w:hAnsi="Cambria Math"/>
                <w:sz w:val="24"/>
                <w:szCs w:val="24"/>
              </w:rPr>
              <m:t>i</m:t>
            </m:r>
          </m:sub>
        </m:sSub>
      </m:oMath>
      <w:r w:rsidR="00C37751">
        <w:rPr>
          <w:sz w:val="24"/>
          <w:szCs w:val="24"/>
        </w:rPr>
        <w:t xml:space="preserve"> is the degree of freedom</w:t>
      </w:r>
      <w:r w:rsidR="00354689">
        <w:rPr>
          <w:sz w:val="24"/>
          <w:szCs w:val="24"/>
        </w:rPr>
        <w:t xml:space="preserve">, </w:t>
      </w:r>
      <m:oMath>
        <m:r>
          <m:rPr>
            <m:sty m:val="bi"/>
          </m:rPr>
          <w:rPr>
            <w:rFonts w:ascii="Cambria Math" w:hAnsi="Cambria Math"/>
            <w:sz w:val="24"/>
            <w:szCs w:val="24"/>
          </w:rPr>
          <m:t>γ</m:t>
        </m:r>
      </m:oMath>
      <w:r w:rsidR="00354689">
        <w:rPr>
          <w:b/>
          <w:bCs/>
          <w:sz w:val="24"/>
          <w:szCs w:val="24"/>
        </w:rPr>
        <w:t xml:space="preserve"> </w:t>
      </w:r>
      <w:r w:rsidR="00354689">
        <w:rPr>
          <w:sz w:val="24"/>
          <w:szCs w:val="24"/>
        </w:rPr>
        <w:t xml:space="preserve">is the vector of skewness parameters and </w:t>
      </w:r>
      <m:oMath>
        <m:sSub>
          <m:sSubPr>
            <m:ctrlPr>
              <w:rPr>
                <w:rFonts w:ascii="Cambria Math" w:hAnsi="Cambria Math"/>
                <w:i/>
                <w:sz w:val="24"/>
                <w:szCs w:val="24"/>
              </w:rPr>
            </m:ctrlPr>
          </m:sSubPr>
          <m:e>
            <m:r>
              <m:rPr>
                <m:sty m:val="bi"/>
              </m:rPr>
              <w:rPr>
                <w:rFonts w:ascii="Cambria Math" w:hAnsi="Cambria Math"/>
                <w:sz w:val="24"/>
                <w:szCs w:val="24"/>
              </w:rPr>
              <m:t>ε</m:t>
            </m:r>
            <m:ctrlPr>
              <w:rPr>
                <w:rFonts w:ascii="Cambria Math" w:hAnsi="Cambria Math"/>
                <w:b/>
                <w:bCs/>
                <w:i/>
                <w:sz w:val="24"/>
                <w:szCs w:val="24"/>
              </w:rPr>
            </m:ctrlPr>
          </m:e>
          <m:sub>
            <m:r>
              <w:rPr>
                <w:rFonts w:ascii="Cambria Math" w:hAnsi="Cambria Math"/>
                <w:sz w:val="24"/>
                <w:szCs w:val="24"/>
              </w:rPr>
              <m:t>t</m:t>
            </m:r>
          </m:sub>
        </m:sSub>
        <m:r>
          <w:rPr>
            <w:rFonts w:ascii="Cambria Math" w:hAnsi="Cambria Math"/>
            <w:sz w:val="24"/>
            <w:szCs w:val="24"/>
          </w:rPr>
          <m:t>~N(</m:t>
        </m:r>
        <m:r>
          <m:rPr>
            <m:sty m:val="bi"/>
          </m:rPr>
          <w:rPr>
            <w:rFonts w:ascii="Cambria Math" w:hAnsi="Cambria Math"/>
            <w:sz w:val="24"/>
            <w:szCs w:val="24"/>
          </w:rPr>
          <m:t>0</m:t>
        </m:r>
        <m:r>
          <w:rPr>
            <w:rFonts w:ascii="Cambria Math" w:hAnsi="Cambria Math"/>
            <w:sz w:val="24"/>
            <w:szCs w:val="24"/>
          </w:rPr>
          <m:t>,</m:t>
        </m:r>
        <m:r>
          <m:rPr>
            <m:sty m:val="bi"/>
          </m:rPr>
          <w:rPr>
            <w:rFonts w:ascii="Cambria Math" w:hAnsi="Cambria Math"/>
            <w:sz w:val="24"/>
            <w:szCs w:val="24"/>
          </w:rPr>
          <m:t>I</m:t>
        </m:r>
        <m:r>
          <w:rPr>
            <w:rFonts w:ascii="Cambria Math" w:hAnsi="Cambria Math"/>
            <w:sz w:val="24"/>
            <w:szCs w:val="24"/>
          </w:rPr>
          <m:t>)</m:t>
        </m:r>
      </m:oMath>
      <w:r w:rsidR="00354689">
        <w:rPr>
          <w:sz w:val="24"/>
          <w:szCs w:val="24"/>
        </w:rPr>
        <w:t>.</w:t>
      </w:r>
      <w:r w:rsidR="00AC1E44">
        <w:rPr>
          <w:sz w:val="24"/>
          <w:szCs w:val="24"/>
        </w:rPr>
        <w:t xml:space="preserve"> </w:t>
      </w:r>
      <w:r w:rsidR="00C37751">
        <w:rPr>
          <w:sz w:val="24"/>
          <w:szCs w:val="24"/>
        </w:rPr>
        <w:t xml:space="preserve">Equation </w:t>
      </w:r>
      <w:r w:rsidR="006453CC">
        <w:rPr>
          <w:sz w:val="24"/>
          <w:szCs w:val="24"/>
        </w:rPr>
        <w:t>(</w:t>
      </w:r>
      <w:r w:rsidR="00C37751">
        <w:rPr>
          <w:sz w:val="24"/>
          <w:szCs w:val="24"/>
        </w:rPr>
        <w:t>2</w:t>
      </w:r>
      <w:r w:rsidR="006453CC">
        <w:rPr>
          <w:sz w:val="24"/>
          <w:szCs w:val="24"/>
        </w:rPr>
        <w:t>)</w:t>
      </w:r>
      <w:r w:rsidR="00C37751">
        <w:rPr>
          <w:sz w:val="24"/>
          <w:szCs w:val="24"/>
        </w:rPr>
        <w:t xml:space="preserve"> shows that the innovation has </w:t>
      </w:r>
      <w:r w:rsidR="000F5128">
        <w:rPr>
          <w:sz w:val="24"/>
          <w:szCs w:val="24"/>
        </w:rPr>
        <w:t xml:space="preserve">heavy </w:t>
      </w:r>
      <w:r w:rsidR="00C37751">
        <w:rPr>
          <w:sz w:val="24"/>
          <w:szCs w:val="24"/>
        </w:rPr>
        <w:t>tail</w:t>
      </w:r>
      <w:r w:rsidR="000F5128">
        <w:rPr>
          <w:sz w:val="24"/>
          <w:szCs w:val="24"/>
        </w:rPr>
        <w:t>s</w:t>
      </w:r>
      <w:r w:rsidR="00C37751">
        <w:rPr>
          <w:sz w:val="24"/>
          <w:szCs w:val="24"/>
        </w:rPr>
        <w:t xml:space="preserve"> and </w:t>
      </w:r>
      <w:proofErr w:type="gramStart"/>
      <w:r w:rsidR="00C37751">
        <w:rPr>
          <w:sz w:val="24"/>
          <w:szCs w:val="24"/>
        </w:rPr>
        <w:t>skewness</w:t>
      </w:r>
      <w:proofErr w:type="gramEnd"/>
      <w:r w:rsidR="00C37751">
        <w:rPr>
          <w:sz w:val="24"/>
          <w:szCs w:val="24"/>
        </w:rPr>
        <w:t xml:space="preserve"> and it correlates with </w:t>
      </w:r>
      <w:r w:rsidR="000F5128">
        <w:rPr>
          <w:sz w:val="24"/>
          <w:szCs w:val="24"/>
        </w:rPr>
        <w:t xml:space="preserve">the </w:t>
      </w:r>
      <w:r w:rsidR="00C37751">
        <w:rPr>
          <w:sz w:val="24"/>
          <w:szCs w:val="24"/>
        </w:rPr>
        <w:t xml:space="preserve">other innovations in </w:t>
      </w:r>
      <w:r w:rsidR="000F5128">
        <w:rPr>
          <w:sz w:val="24"/>
          <w:szCs w:val="24"/>
        </w:rPr>
        <w:t>the</w:t>
      </w:r>
      <w:r w:rsidR="00C37751">
        <w:rPr>
          <w:sz w:val="24"/>
          <w:szCs w:val="24"/>
        </w:rPr>
        <w:t xml:space="preserve"> </w:t>
      </w:r>
      <w:r w:rsidR="00F51B0D">
        <w:rPr>
          <w:sz w:val="24"/>
          <w:szCs w:val="24"/>
        </w:rPr>
        <w:t>VAR</w:t>
      </w:r>
      <w:r w:rsidR="00C37751">
        <w:rPr>
          <w:sz w:val="24"/>
          <w:szCs w:val="24"/>
        </w:rPr>
        <w:t xml:space="preserve"> while </w:t>
      </w:r>
      <w:r w:rsidR="000F5128">
        <w:rPr>
          <w:sz w:val="24"/>
          <w:szCs w:val="24"/>
        </w:rPr>
        <w:t>e</w:t>
      </w:r>
      <w:r w:rsidR="00C37751">
        <w:rPr>
          <w:sz w:val="24"/>
          <w:szCs w:val="24"/>
        </w:rPr>
        <w:t xml:space="preserve">quation </w:t>
      </w:r>
      <w:r w:rsidR="006453CC">
        <w:rPr>
          <w:sz w:val="24"/>
          <w:szCs w:val="24"/>
        </w:rPr>
        <w:t>(</w:t>
      </w:r>
      <w:r w:rsidR="00C37751">
        <w:rPr>
          <w:sz w:val="24"/>
          <w:szCs w:val="24"/>
        </w:rPr>
        <w:t>3</w:t>
      </w:r>
      <w:r w:rsidR="006453CC">
        <w:rPr>
          <w:sz w:val="24"/>
          <w:szCs w:val="24"/>
        </w:rPr>
        <w:t>)</w:t>
      </w:r>
      <w:r w:rsidR="00C37751">
        <w:rPr>
          <w:sz w:val="24"/>
          <w:szCs w:val="24"/>
        </w:rPr>
        <w:t xml:space="preserve"> considers the innovation as a linear combination of the skew</w:t>
      </w:r>
      <w:r w:rsidR="00F12CE6">
        <w:rPr>
          <w:sz w:val="24"/>
          <w:szCs w:val="24"/>
        </w:rPr>
        <w:t>ed</w:t>
      </w:r>
      <w:r w:rsidR="00C37751">
        <w:rPr>
          <w:sz w:val="24"/>
          <w:szCs w:val="24"/>
        </w:rPr>
        <w:t xml:space="preserve"> shocks. </w:t>
      </w:r>
      <w:r w:rsidR="00AC1E44">
        <w:rPr>
          <w:sz w:val="24"/>
          <w:szCs w:val="24"/>
        </w:rPr>
        <w:t>T</w:t>
      </w:r>
      <w:r w:rsidR="00354689">
        <w:rPr>
          <w:sz w:val="24"/>
          <w:szCs w:val="24"/>
        </w:rPr>
        <w:t xml:space="preserve">he matrix </w:t>
      </w:r>
      <m:oMath>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=diag(</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2t</m:t>
            </m:r>
          </m:sub>
        </m:sSub>
        <m:r>
          <w:rPr>
            <w:rFonts w:ascii="Cambria Math" w:hAnsi="Cambria Math"/>
            <w:sz w:val="24"/>
            <w:szCs w:val="24"/>
          </w:rPr>
          <m:t>)</m:t>
        </m:r>
      </m:oMath>
      <w:r w:rsidR="00354689">
        <w:rPr>
          <w:sz w:val="24"/>
          <w:szCs w:val="24"/>
        </w:rPr>
        <w:t xml:space="preserve"> contains the stochastic volatilities of the variables, w</w:t>
      </w:r>
      <w:r w:rsidR="00AC1E44">
        <w:rPr>
          <w:sz w:val="24"/>
          <w:szCs w:val="24"/>
        </w:rPr>
        <w:t>hose</w:t>
      </w:r>
      <w:r w:rsidR="00354689">
        <w:rPr>
          <w:sz w:val="24"/>
          <w:szCs w:val="24"/>
        </w:rPr>
        <w:t xml:space="preserve"> time series evolution</w:t>
      </w:r>
      <w:r w:rsidR="00AC1E44">
        <w:rPr>
          <w:sz w:val="24"/>
          <w:szCs w:val="24"/>
        </w:rPr>
        <w:t xml:space="preserve"> is described as</w:t>
      </w:r>
    </w:p>
    <w:p w14:paraId="010BB31A" w14:textId="77777777" w:rsidR="001B1F63" w:rsidRDefault="001B1F63" w:rsidP="00354689">
      <w:pPr>
        <w:spacing w:before="0"/>
        <w:rPr>
          <w:sz w:val="24"/>
          <w:szCs w:val="24"/>
        </w:rPr>
      </w:pPr>
    </w:p>
    <w:p w14:paraId="3CA58B95" w14:textId="38E29E59" w:rsidR="00354689" w:rsidRDefault="004B3F9B" w:rsidP="00354689">
      <w:pPr>
        <w:spacing w:before="0"/>
        <w:rPr>
          <w:sz w:val="24"/>
          <w:szCs w:val="24"/>
        </w:rPr>
      </w:pPr>
      <m:oMath>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it</m:t>
                    </m:r>
                  </m:sub>
                </m:sSub>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it-1</m:t>
                    </m:r>
                  </m:sub>
                </m:sSub>
              </m:e>
            </m:d>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it</m:t>
            </m:r>
          </m:sub>
        </m:sSub>
      </m:oMath>
      <w:r w:rsidR="00354689" w:rsidRPr="006353E5">
        <w:rPr>
          <w:sz w:val="24"/>
          <w:szCs w:val="24"/>
        </w:rPr>
        <w:tab/>
      </w:r>
      <w:r w:rsidR="00354689" w:rsidRPr="006353E5">
        <w:rPr>
          <w:sz w:val="24"/>
          <w:szCs w:val="24"/>
        </w:rPr>
        <w:tab/>
      </w:r>
      <w:r w:rsidR="00354689" w:rsidRPr="006353E5">
        <w:rPr>
          <w:sz w:val="24"/>
          <w:szCs w:val="24"/>
        </w:rPr>
        <w:tab/>
      </w:r>
      <w:r w:rsidR="00354689" w:rsidRPr="006353E5">
        <w:rPr>
          <w:sz w:val="24"/>
          <w:szCs w:val="24"/>
        </w:rPr>
        <w:tab/>
        <w:t>(</w:t>
      </w:r>
      <w:r w:rsidR="00354689">
        <w:rPr>
          <w:sz w:val="24"/>
          <w:szCs w:val="24"/>
        </w:rPr>
        <w:t>4</w:t>
      </w:r>
      <w:r w:rsidR="00354689" w:rsidRPr="006353E5">
        <w:rPr>
          <w:sz w:val="24"/>
          <w:szCs w:val="24"/>
        </w:rPr>
        <w:t>)</w:t>
      </w:r>
    </w:p>
    <w:p w14:paraId="68E1951F" w14:textId="77777777" w:rsidR="001B1F63" w:rsidRPr="006353E5" w:rsidRDefault="001B1F63" w:rsidP="00354689">
      <w:pPr>
        <w:spacing w:before="0"/>
        <w:rPr>
          <w:sz w:val="24"/>
          <w:szCs w:val="24"/>
        </w:rPr>
      </w:pPr>
    </w:p>
    <w:p w14:paraId="0B804B65" w14:textId="000514B3" w:rsidR="006147AF" w:rsidRDefault="00354689" w:rsidP="00354689">
      <w:pPr>
        <w:spacing w:before="0"/>
        <w:rPr>
          <w:sz w:val="24"/>
          <w:szCs w:val="24"/>
        </w:rPr>
      </w:pPr>
      <w:r>
        <w:rPr>
          <w:sz w:val="24"/>
          <w:szCs w:val="24"/>
        </w:rPr>
        <w:t xml:space="preserve">for </w:t>
      </w:r>
      <m:oMath>
        <m:r>
          <w:rPr>
            <w:rFonts w:ascii="Cambria Math" w:hAnsi="Cambria Math"/>
            <w:sz w:val="24"/>
            <w:szCs w:val="24"/>
          </w:rPr>
          <m:t>i=1,2</m:t>
        </m:r>
      </m:oMath>
      <w:r>
        <w:rPr>
          <w:sz w:val="24"/>
          <w:szCs w:val="24"/>
        </w:rPr>
        <w:t xml:space="preserve"> with </w:t>
      </w:r>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r>
          <w:rPr>
            <w:rFonts w:ascii="Cambria Math" w:hAnsi="Cambria Math"/>
            <w:sz w:val="24"/>
            <w:szCs w:val="24"/>
          </w:rPr>
          <m:t>&gt;0</m:t>
        </m:r>
      </m:oMath>
      <w:r>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it</m:t>
            </m:r>
          </m:sub>
        </m:sSub>
        <m:r>
          <w:rPr>
            <w:rFonts w:ascii="Cambria Math" w:hAnsi="Cambria Math"/>
            <w:sz w:val="24"/>
            <w:szCs w:val="24"/>
          </w:rPr>
          <m:t>~N(0,1)</m:t>
        </m:r>
      </m:oMath>
      <w:r>
        <w:rPr>
          <w:sz w:val="24"/>
          <w:szCs w:val="24"/>
        </w:rPr>
        <w:t xml:space="preserve">. Finally, </w:t>
      </w:r>
      <m:oMath>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m:t>
            </m:r>
          </m:sub>
        </m:sSub>
      </m:oMath>
      <w:r>
        <w:rPr>
          <w:sz w:val="24"/>
          <w:szCs w:val="24"/>
        </w:rPr>
        <w:t xml:space="preserve">, </w:t>
      </w:r>
      <m:oMath>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 xml:space="preserve"> </m:t>
        </m:r>
      </m:oMath>
      <w:r>
        <w:rPr>
          <w:sz w:val="24"/>
          <w:szCs w:val="24"/>
        </w:rPr>
        <w:t xml:space="preserve">and </w:t>
      </w:r>
      <m:oMath>
        <m:sSub>
          <m:sSubPr>
            <m:ctrlPr>
              <w:rPr>
                <w:rFonts w:ascii="Cambria Math" w:hAnsi="Cambria Math"/>
                <w:i/>
                <w:sz w:val="24"/>
                <w:szCs w:val="24"/>
              </w:rPr>
            </m:ctrlPr>
          </m:sSubPr>
          <m:e>
            <m:r>
              <m:rPr>
                <m:sty m:val="bi"/>
              </m:rPr>
              <w:rPr>
                <w:rFonts w:ascii="Cambria Math" w:hAnsi="Cambria Math"/>
                <w:sz w:val="24"/>
                <w:szCs w:val="24"/>
              </w:rPr>
              <m:t>ε</m:t>
            </m:r>
          </m:e>
          <m:sub>
            <m:r>
              <w:rPr>
                <w:rFonts w:ascii="Cambria Math" w:hAnsi="Cambria Math"/>
                <w:sz w:val="24"/>
                <w:szCs w:val="24"/>
              </w:rPr>
              <m:t>t</m:t>
            </m:r>
          </m:sub>
        </m:sSub>
      </m:oMath>
      <w:r>
        <w:rPr>
          <w:sz w:val="24"/>
          <w:szCs w:val="24"/>
        </w:rPr>
        <w:t xml:space="preserve"> are mutually independent. The distributions in (2) and (3) allow for both leptokurtic and skewed innovation distributions even after filtering out stochastic volatility</w:t>
      </w:r>
      <w:r w:rsidR="00A139D4">
        <w:rPr>
          <w:sz w:val="24"/>
          <w:szCs w:val="24"/>
        </w:rPr>
        <w:t xml:space="preserve">; </w:t>
      </w:r>
      <w:r w:rsidR="00F32AC1">
        <w:rPr>
          <w:sz w:val="24"/>
          <w:szCs w:val="24"/>
        </w:rPr>
        <w:t>for details</w:t>
      </w:r>
      <w:r w:rsidR="00A139D4">
        <w:rPr>
          <w:sz w:val="24"/>
          <w:szCs w:val="24"/>
        </w:rPr>
        <w:t>,</w:t>
      </w:r>
      <w:r w:rsidR="00F32AC1">
        <w:rPr>
          <w:sz w:val="24"/>
          <w:szCs w:val="24"/>
        </w:rPr>
        <w:t xml:space="preserve"> see Karlsson </w:t>
      </w:r>
      <w:r w:rsidR="00F32AC1" w:rsidRPr="00A139D4">
        <w:rPr>
          <w:i/>
          <w:iCs/>
          <w:sz w:val="24"/>
          <w:szCs w:val="24"/>
        </w:rPr>
        <w:t>et al</w:t>
      </w:r>
      <w:r w:rsidR="00A139D4">
        <w:rPr>
          <w:sz w:val="24"/>
          <w:szCs w:val="24"/>
        </w:rPr>
        <w:t>. (</w:t>
      </w:r>
      <w:r w:rsidR="00F32AC1">
        <w:rPr>
          <w:sz w:val="24"/>
          <w:szCs w:val="24"/>
        </w:rPr>
        <w:t>2021)</w:t>
      </w:r>
      <w:r>
        <w:rPr>
          <w:sz w:val="24"/>
          <w:szCs w:val="24"/>
        </w:rPr>
        <w:t>.</w:t>
      </w:r>
      <w:r w:rsidR="00F32AC1">
        <w:rPr>
          <w:sz w:val="24"/>
          <w:szCs w:val="24"/>
        </w:rPr>
        <w:t xml:space="preserve"> </w:t>
      </w:r>
      <w:r w:rsidR="00AC1E44">
        <w:rPr>
          <w:sz w:val="24"/>
          <w:szCs w:val="24"/>
        </w:rPr>
        <w:t xml:space="preserve">Setting </w:t>
      </w:r>
      <m:oMath>
        <m:r>
          <m:rPr>
            <m:sty m:val="bi"/>
          </m:rPr>
          <w:rPr>
            <w:rFonts w:ascii="Cambria Math" w:hAnsi="Cambria Math"/>
            <w:sz w:val="24"/>
            <w:szCs w:val="24"/>
          </w:rPr>
          <m:t>γ</m:t>
        </m:r>
        <m:r>
          <w:rPr>
            <w:rFonts w:ascii="Cambria Math" w:hAnsi="Cambria Math"/>
            <w:sz w:val="24"/>
            <w:szCs w:val="24"/>
          </w:rPr>
          <m:t>=0</m:t>
        </m:r>
      </m:oMath>
      <w:r w:rsidR="00AC1E44">
        <w:rPr>
          <w:sz w:val="24"/>
          <w:szCs w:val="24"/>
        </w:rPr>
        <w:t xml:space="preserve"> yields the</w:t>
      </w:r>
      <w:r w:rsidR="00175039">
        <w:rPr>
          <w:sz w:val="24"/>
          <w:szCs w:val="24"/>
        </w:rPr>
        <w:t xml:space="preserve"> multivariate-t (m.t) and orthogonal-t (o.t)</w:t>
      </w:r>
      <w:r w:rsidR="00AC1E44">
        <w:rPr>
          <w:sz w:val="24"/>
          <w:szCs w:val="24"/>
        </w:rPr>
        <w:t xml:space="preserve"> distributions, respectively. </w:t>
      </w:r>
      <w:r w:rsidR="009352A7">
        <w:rPr>
          <w:sz w:val="24"/>
          <w:szCs w:val="24"/>
        </w:rPr>
        <w:t>T</w:t>
      </w:r>
      <w:r w:rsidR="001B1F63">
        <w:rPr>
          <w:sz w:val="24"/>
          <w:szCs w:val="24"/>
        </w:rPr>
        <w:t xml:space="preserve">he Gaussian </w:t>
      </w:r>
      <w:r w:rsidR="001B1F63">
        <w:rPr>
          <w:sz w:val="24"/>
          <w:szCs w:val="24"/>
        </w:rPr>
        <w:lastRenderedPageBreak/>
        <w:t>distribution</w:t>
      </w:r>
      <w:r w:rsidR="00AC1E44">
        <w:rPr>
          <w:sz w:val="24"/>
          <w:szCs w:val="24"/>
        </w:rPr>
        <w:t xml:space="preserve"> is</w:t>
      </w:r>
      <w:r w:rsidR="009352A7">
        <w:rPr>
          <w:sz w:val="24"/>
          <w:szCs w:val="24"/>
        </w:rPr>
        <w:t xml:space="preserve"> also</w:t>
      </w:r>
      <w:r w:rsidR="00AC1E44">
        <w:rPr>
          <w:sz w:val="24"/>
          <w:szCs w:val="24"/>
        </w:rPr>
        <w:t xml:space="preserve"> nested in these specifications</w:t>
      </w:r>
      <w:r w:rsidR="001B1F63">
        <w:rPr>
          <w:sz w:val="24"/>
          <w:szCs w:val="24"/>
        </w:rPr>
        <w:t xml:space="preserve"> </w:t>
      </w:r>
      <m:oMath>
        <m:r>
          <w:rPr>
            <w:rFonts w:ascii="Cambria Math" w:hAnsi="Cambria Math"/>
            <w:sz w:val="24"/>
            <w:szCs w:val="24"/>
          </w:rPr>
          <m:t>(</m:t>
        </m:r>
        <m:r>
          <m:rPr>
            <m:sty m:val="bi"/>
          </m:rPr>
          <w:rPr>
            <w:rFonts w:ascii="Cambria Math" w:hAnsi="Cambria Math"/>
            <w:sz w:val="24"/>
            <w:szCs w:val="24"/>
          </w:rPr>
          <m:t>γ</m:t>
        </m:r>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ν</m:t>
            </m:r>
          </m:e>
          <m:sub>
            <m:r>
              <w:rPr>
                <w:rFonts w:ascii="Cambria Math" w:hAnsi="Cambria Math"/>
                <w:sz w:val="24"/>
                <w:szCs w:val="24"/>
              </w:rPr>
              <m:t>i</m:t>
            </m:r>
          </m:sub>
        </m:sSub>
        <m:r>
          <w:rPr>
            <w:rFonts w:ascii="Cambria Math" w:hAnsi="Cambria Math"/>
            <w:sz w:val="24"/>
            <w:szCs w:val="24"/>
          </w:rPr>
          <m:t>→∞</m:t>
        </m:r>
      </m:oMath>
      <w:r w:rsidR="006147AF">
        <w:rPr>
          <w:sz w:val="24"/>
          <w:szCs w:val="24"/>
        </w:rPr>
        <w:t xml:space="preserve"> for </w:t>
      </w:r>
      <m:oMath>
        <m:r>
          <w:rPr>
            <w:rFonts w:ascii="Cambria Math" w:hAnsi="Cambria Math"/>
            <w:sz w:val="24"/>
            <w:szCs w:val="24"/>
          </w:rPr>
          <m:t>i=1,2</m:t>
        </m:r>
      </m:oMath>
      <w:r w:rsidR="001B1F63">
        <w:rPr>
          <w:sz w:val="24"/>
          <w:szCs w:val="24"/>
        </w:rPr>
        <w:t>)</w:t>
      </w:r>
      <w:r w:rsidR="006147AF">
        <w:rPr>
          <w:sz w:val="24"/>
          <w:szCs w:val="24"/>
        </w:rPr>
        <w:t>.</w:t>
      </w:r>
      <w:r w:rsidR="001B1F63">
        <w:rPr>
          <w:sz w:val="24"/>
          <w:szCs w:val="24"/>
        </w:rPr>
        <w:t xml:space="preserve"> </w:t>
      </w:r>
      <w:r w:rsidR="009352A7">
        <w:rPr>
          <w:sz w:val="24"/>
          <w:szCs w:val="24"/>
        </w:rPr>
        <w:t>W</w:t>
      </w:r>
      <w:r w:rsidR="008079DD">
        <w:rPr>
          <w:sz w:val="24"/>
          <w:szCs w:val="24"/>
        </w:rPr>
        <w:t xml:space="preserve">e </w:t>
      </w:r>
      <w:r w:rsidR="00CE0646">
        <w:rPr>
          <w:sz w:val="24"/>
          <w:szCs w:val="24"/>
        </w:rPr>
        <w:t xml:space="preserve">accordingly </w:t>
      </w:r>
      <w:r w:rsidR="008079DD">
        <w:rPr>
          <w:sz w:val="24"/>
          <w:szCs w:val="24"/>
        </w:rPr>
        <w:t>consider five BVAR models with stochastic volatility: the benchmark Gaussian, the multivariate-t and orthogonal</w:t>
      </w:r>
      <w:r w:rsidR="005D78A9">
        <w:rPr>
          <w:sz w:val="24"/>
          <w:szCs w:val="24"/>
        </w:rPr>
        <w:t>-</w:t>
      </w:r>
      <w:r w:rsidR="008079DD">
        <w:rPr>
          <w:sz w:val="24"/>
          <w:szCs w:val="24"/>
        </w:rPr>
        <w:t xml:space="preserve">t with </w:t>
      </w:r>
      <w:r w:rsidR="00CE0646">
        <w:rPr>
          <w:sz w:val="24"/>
          <w:szCs w:val="24"/>
        </w:rPr>
        <w:t>heavy</w:t>
      </w:r>
      <w:r w:rsidR="008079DD">
        <w:rPr>
          <w:sz w:val="24"/>
          <w:szCs w:val="24"/>
        </w:rPr>
        <w:t xml:space="preserve">-tailed innovations and the </w:t>
      </w:r>
      <w:r w:rsidR="005D78A9">
        <w:rPr>
          <w:sz w:val="24"/>
          <w:szCs w:val="24"/>
        </w:rPr>
        <w:t>multivariate-</w:t>
      </w:r>
      <w:r w:rsidR="00A139D4">
        <w:rPr>
          <w:sz w:val="24"/>
          <w:szCs w:val="24"/>
        </w:rPr>
        <w:t>s</w:t>
      </w:r>
      <w:r w:rsidR="005D78A9">
        <w:rPr>
          <w:sz w:val="24"/>
          <w:szCs w:val="24"/>
        </w:rPr>
        <w:t>kew-t and orthogonal-</w:t>
      </w:r>
      <w:r w:rsidR="00A139D4">
        <w:rPr>
          <w:sz w:val="24"/>
          <w:szCs w:val="24"/>
        </w:rPr>
        <w:t>s</w:t>
      </w:r>
      <w:r w:rsidR="005D78A9">
        <w:rPr>
          <w:sz w:val="24"/>
          <w:szCs w:val="24"/>
        </w:rPr>
        <w:t xml:space="preserve">kew-t with both </w:t>
      </w:r>
      <w:r w:rsidR="00CE0646">
        <w:rPr>
          <w:sz w:val="24"/>
          <w:szCs w:val="24"/>
        </w:rPr>
        <w:t>heavy</w:t>
      </w:r>
      <w:r w:rsidR="005D78A9">
        <w:rPr>
          <w:sz w:val="24"/>
          <w:szCs w:val="24"/>
        </w:rPr>
        <w:t xml:space="preserve"> tails and skewness.</w:t>
      </w:r>
    </w:p>
    <w:p w14:paraId="5EC69E1D" w14:textId="77777777" w:rsidR="002458FE" w:rsidRDefault="002458FE" w:rsidP="00354689">
      <w:pPr>
        <w:spacing w:before="0"/>
        <w:rPr>
          <w:sz w:val="24"/>
          <w:szCs w:val="24"/>
        </w:rPr>
      </w:pPr>
    </w:p>
    <w:p w14:paraId="3BB906D3" w14:textId="7A309069" w:rsidR="00354689" w:rsidRPr="004D5789" w:rsidRDefault="00F32AC1" w:rsidP="00F51B0D">
      <w:pPr>
        <w:spacing w:before="0"/>
        <w:rPr>
          <w:sz w:val="24"/>
          <w:szCs w:val="24"/>
        </w:rPr>
      </w:pPr>
      <w:r>
        <w:rPr>
          <w:sz w:val="24"/>
          <w:szCs w:val="24"/>
        </w:rPr>
        <w:t xml:space="preserve">Bayesian estimation requires specifying prior distributions for </w:t>
      </w:r>
      <w:r w:rsidRPr="00C5530D">
        <w:rPr>
          <w:sz w:val="24"/>
          <w:szCs w:val="24"/>
        </w:rPr>
        <w:t xml:space="preserve">the parameters. </w:t>
      </w:r>
      <w:r w:rsidR="00F51B0D">
        <w:rPr>
          <w:sz w:val="24"/>
          <w:szCs w:val="24"/>
        </w:rPr>
        <w:t xml:space="preserve">We use a diffuse normal prior (with zero mean and variances 10) for the elements of the lower triangular matrix </w:t>
      </w:r>
      <w:r w:rsidR="00F51B0D" w:rsidRPr="001C6648">
        <w:rPr>
          <w:b/>
          <w:bCs/>
          <w:sz w:val="24"/>
          <w:szCs w:val="24"/>
        </w:rPr>
        <w:t>A</w:t>
      </w:r>
      <w:r w:rsidR="00F51B0D">
        <w:rPr>
          <w:sz w:val="24"/>
          <w:szCs w:val="24"/>
        </w:rPr>
        <w:t>. W</w:t>
      </w:r>
      <w:r w:rsidR="00141596" w:rsidRPr="00C5530D">
        <w:rPr>
          <w:sz w:val="24"/>
          <w:szCs w:val="24"/>
        </w:rPr>
        <w:t>e impose a Minnesota</w:t>
      </w:r>
      <w:r w:rsidR="00141596">
        <w:rPr>
          <w:sz w:val="24"/>
          <w:szCs w:val="24"/>
        </w:rPr>
        <w:t xml:space="preserve"> prior</w:t>
      </w:r>
      <w:r w:rsidR="00F51B0D">
        <w:rPr>
          <w:sz w:val="24"/>
          <w:szCs w:val="24"/>
        </w:rPr>
        <w:t xml:space="preserve"> for the regression coefficient</w:t>
      </w:r>
      <w:r w:rsidR="000F5128">
        <w:rPr>
          <w:sz w:val="24"/>
          <w:szCs w:val="24"/>
        </w:rPr>
        <w:t>s</w:t>
      </w:r>
      <w:r w:rsidR="00F51B0D">
        <w:rPr>
          <w:sz w:val="24"/>
          <w:szCs w:val="24"/>
        </w:rPr>
        <w:t xml:space="preserve"> (</w:t>
      </w:r>
      <m:oMath>
        <m:r>
          <m:rPr>
            <m:sty m:val="bi"/>
          </m:rPr>
          <w:rPr>
            <w:rFonts w:ascii="Cambria Math" w:hAnsi="Cambria Math"/>
          </w:rPr>
          <m:t>c</m:t>
        </m:r>
      </m:oMath>
      <w:r w:rsidR="00601C8A" w:rsidRPr="00601C8A" w:rsidDel="00601C8A">
        <w:rPr>
          <w:b/>
          <w:bCs/>
          <w:sz w:val="24"/>
          <w:szCs w:val="24"/>
        </w:rPr>
        <w:t xml:space="preserve"> </w:t>
      </w:r>
      <w:r w:rsidR="00F51B0D">
        <w:rPr>
          <w:sz w:val="24"/>
          <w:szCs w:val="24"/>
        </w:rPr>
        <w:t xml:space="preserve"> and </w:t>
      </w:r>
      <m:oMath>
        <m:r>
          <m:rPr>
            <m:sty m:val="bi"/>
          </m:rPr>
          <w:rPr>
            <w:rFonts w:ascii="Cambria Math" w:hAnsi="Cambria Math"/>
          </w:rPr>
          <m:t>B</m:t>
        </m:r>
      </m:oMath>
      <w:r w:rsidR="00F51B0D">
        <w:rPr>
          <w:sz w:val="24"/>
          <w:szCs w:val="24"/>
        </w:rPr>
        <w:t>)</w:t>
      </w:r>
      <w:r w:rsidR="00141596">
        <w:rPr>
          <w:sz w:val="24"/>
          <w:szCs w:val="24"/>
        </w:rPr>
        <w:t xml:space="preserve"> with overall shrinkage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r>
          <w:rPr>
            <w:rFonts w:ascii="Cambria Math" w:hAnsi="Cambria Math"/>
            <w:sz w:val="24"/>
            <w:szCs w:val="24"/>
          </w:rPr>
          <m:t>=0.2</m:t>
        </m:r>
      </m:oMath>
      <w:r w:rsidR="00141596">
        <w:rPr>
          <w:sz w:val="24"/>
          <w:szCs w:val="24"/>
        </w:rPr>
        <w:t xml:space="preserve"> and cross-variable shrinkage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r>
          <w:rPr>
            <w:rFonts w:ascii="Cambria Math" w:hAnsi="Cambria Math"/>
            <w:sz w:val="24"/>
            <w:szCs w:val="24"/>
          </w:rPr>
          <m:t>=0.5</m:t>
        </m:r>
      </m:oMath>
      <w:r w:rsidR="004D5789">
        <w:rPr>
          <w:sz w:val="24"/>
          <w:szCs w:val="24"/>
        </w:rPr>
        <w:t xml:space="preserve"> (Koop and Korobilis, 2010)</w:t>
      </w:r>
      <w:r w:rsidR="00141596">
        <w:rPr>
          <w:sz w:val="24"/>
          <w:szCs w:val="24"/>
        </w:rPr>
        <w:t xml:space="preserve">. </w:t>
      </w:r>
      <w:r w:rsidR="00141596" w:rsidRPr="009E1E5B">
        <w:rPr>
          <w:sz w:val="24"/>
          <w:szCs w:val="24"/>
        </w:rPr>
        <w:t>The priors for the rest of the parameters are given by</w:t>
      </w:r>
      <w:r w:rsidR="00141596">
        <w:rPr>
          <w:b/>
          <w:bCs/>
          <w:sz w:val="24"/>
          <w:szCs w:val="24"/>
        </w:rPr>
        <w:t xml:space="preserve"> </w:t>
      </w:r>
      <m:oMath>
        <m:sSub>
          <m:sSubPr>
            <m:ctrlPr>
              <w:rPr>
                <w:rFonts w:ascii="Cambria Math" w:hAnsi="Cambria Math"/>
                <w:i/>
                <w:sz w:val="24"/>
                <w:szCs w:val="24"/>
              </w:rPr>
            </m:ctrlPr>
          </m:sSubPr>
          <m:e>
            <m:r>
              <w:rPr>
                <w:rFonts w:ascii="Cambria Math" w:hAnsi="Cambria Math"/>
                <w:sz w:val="24"/>
                <w:szCs w:val="24"/>
              </w:rPr>
              <m:t>ν</m:t>
            </m:r>
          </m:e>
          <m:sub>
            <m:r>
              <w:rPr>
                <w:rFonts w:ascii="Cambria Math" w:hAnsi="Cambria Math"/>
                <w:sz w:val="24"/>
                <w:szCs w:val="24"/>
              </w:rPr>
              <m:t>i</m:t>
            </m:r>
          </m:sub>
        </m:sSub>
        <m:r>
          <m:rPr>
            <m:scr m:val="script"/>
          </m:rP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2,0.1</m:t>
            </m:r>
          </m:e>
        </m:d>
      </m:oMath>
      <w:r w:rsidR="009E1E5B">
        <w:rPr>
          <w:sz w:val="24"/>
          <w:szCs w:val="24"/>
        </w:rPr>
        <w:t xml:space="preserve">,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m:t>
            </m:r>
          </m:sub>
        </m:sSub>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0,1</m:t>
            </m:r>
          </m:e>
        </m:d>
      </m:oMath>
      <w:r w:rsidR="009E1E5B">
        <w:rPr>
          <w:sz w:val="24"/>
          <w:szCs w:val="24"/>
        </w:rPr>
        <w:t xml:space="preserve">, and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i</m:t>
            </m:r>
          </m:sub>
          <m:sup>
            <m:r>
              <w:rPr>
                <w:rFonts w:ascii="Cambria Math" w:hAnsi="Cambria Math"/>
                <w:sz w:val="24"/>
                <w:szCs w:val="24"/>
              </w:rPr>
              <m:t>2</m:t>
            </m:r>
          </m:sup>
        </m:sSubSup>
        <m:r>
          <m:rPr>
            <m:scr m:val="script"/>
          </m:rP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0.5,0.5</m:t>
            </m:r>
          </m:e>
        </m:d>
      </m:oMath>
      <w:r w:rsidR="009E1E5B">
        <w:rPr>
          <w:sz w:val="24"/>
          <w:szCs w:val="24"/>
        </w:rPr>
        <w:t xml:space="preserve">, where </w:t>
      </w:r>
      <m:oMath>
        <m:r>
          <m:rPr>
            <m:scr m:val="script"/>
          </m:rP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a,b</m:t>
            </m:r>
          </m:e>
        </m:d>
      </m:oMath>
      <w:r w:rsidR="009E1E5B">
        <w:rPr>
          <w:sz w:val="24"/>
          <w:szCs w:val="24"/>
        </w:rPr>
        <w:t xml:space="preserve"> is a gamma distribution with </w:t>
      </w:r>
      <w:r w:rsidR="009E1E5B" w:rsidRPr="004D5789">
        <w:rPr>
          <w:sz w:val="24"/>
          <w:szCs w:val="24"/>
        </w:rPr>
        <w:t xml:space="preserve">parameters </w:t>
      </w:r>
      <m:oMath>
        <m:r>
          <w:rPr>
            <w:rFonts w:ascii="Cambria Math" w:hAnsi="Cambria Math"/>
            <w:sz w:val="24"/>
            <w:szCs w:val="24"/>
          </w:rPr>
          <m:t>a</m:t>
        </m:r>
      </m:oMath>
      <w:r w:rsidR="009E1E5B" w:rsidRPr="004D5789">
        <w:rPr>
          <w:sz w:val="24"/>
          <w:szCs w:val="24"/>
        </w:rPr>
        <w:t xml:space="preserve"> and </w:t>
      </w:r>
      <m:oMath>
        <m:r>
          <w:rPr>
            <w:rFonts w:ascii="Cambria Math" w:hAnsi="Cambria Math"/>
            <w:sz w:val="24"/>
            <w:szCs w:val="24"/>
          </w:rPr>
          <m:t>b</m:t>
        </m:r>
      </m:oMath>
      <w:r w:rsidR="004D5789" w:rsidRPr="004D5789">
        <w:rPr>
          <w:sz w:val="24"/>
          <w:szCs w:val="24"/>
        </w:rPr>
        <w:t xml:space="preserve"> (</w:t>
      </w:r>
      <w:r w:rsidR="004D5789" w:rsidRPr="004D5789">
        <w:rPr>
          <w:rFonts w:cs="Arial"/>
          <w:color w:val="222222"/>
          <w:sz w:val="24"/>
          <w:szCs w:val="24"/>
          <w:shd w:val="clear" w:color="auto" w:fill="FFFFFF"/>
          <w:lang w:val="en-US"/>
        </w:rPr>
        <w:t xml:space="preserve">Kastner and </w:t>
      </w:r>
      <w:proofErr w:type="spellStart"/>
      <w:r w:rsidR="004D5789" w:rsidRPr="004D5789">
        <w:rPr>
          <w:rFonts w:cs="Arial"/>
          <w:color w:val="222222"/>
          <w:sz w:val="24"/>
          <w:szCs w:val="24"/>
          <w:shd w:val="clear" w:color="auto" w:fill="FFFFFF"/>
          <w:lang w:val="en-US"/>
        </w:rPr>
        <w:t>Frühwirth-Schnatter</w:t>
      </w:r>
      <w:proofErr w:type="spellEnd"/>
      <w:r w:rsidR="004D5789" w:rsidRPr="004D5789">
        <w:rPr>
          <w:rFonts w:cs="Arial"/>
          <w:color w:val="222222"/>
          <w:sz w:val="24"/>
          <w:szCs w:val="24"/>
          <w:shd w:val="clear" w:color="auto" w:fill="FFFFFF"/>
          <w:lang w:val="en-US"/>
        </w:rPr>
        <w:t>, 2014)</w:t>
      </w:r>
      <w:r w:rsidR="009E1E5B" w:rsidRPr="004D5789">
        <w:rPr>
          <w:sz w:val="24"/>
          <w:szCs w:val="24"/>
        </w:rPr>
        <w:t>.</w:t>
      </w:r>
    </w:p>
    <w:p w14:paraId="68D1F72C" w14:textId="219CA6B1" w:rsidR="00445F38" w:rsidRPr="00354689" w:rsidRDefault="00445F38">
      <w:pPr>
        <w:autoSpaceDE/>
        <w:autoSpaceDN/>
        <w:adjustRightInd/>
        <w:spacing w:before="0" w:line="240" w:lineRule="auto"/>
        <w:jc w:val="left"/>
        <w:rPr>
          <w:rFonts w:ascii="Verdana" w:hAnsi="Verdana"/>
          <w:b/>
          <w:bCs/>
          <w:sz w:val="18"/>
          <w:szCs w:val="18"/>
        </w:rPr>
      </w:pPr>
    </w:p>
    <w:p w14:paraId="2FF254A3" w14:textId="7EA3E0A2" w:rsidR="00445F38" w:rsidRPr="00175039" w:rsidRDefault="00614C48" w:rsidP="00175039">
      <w:pPr>
        <w:spacing w:before="0"/>
        <w:rPr>
          <w:rFonts w:ascii="Verdana" w:hAnsi="Verdana"/>
          <w:b/>
          <w:bCs/>
          <w:sz w:val="18"/>
          <w:szCs w:val="18"/>
        </w:rPr>
      </w:pPr>
      <w:r>
        <w:rPr>
          <w:sz w:val="24"/>
          <w:szCs w:val="24"/>
        </w:rPr>
        <w:t xml:space="preserve">Posterior means of </w:t>
      </w:r>
      <w:r w:rsidR="009C70F9">
        <w:rPr>
          <w:sz w:val="24"/>
          <w:szCs w:val="24"/>
        </w:rPr>
        <w:t xml:space="preserve">the heavy-tail parameter and </w:t>
      </w:r>
      <w:r>
        <w:rPr>
          <w:sz w:val="24"/>
          <w:szCs w:val="24"/>
        </w:rPr>
        <w:t>s</w:t>
      </w:r>
      <w:r w:rsidR="008079DD">
        <w:rPr>
          <w:sz w:val="24"/>
          <w:szCs w:val="24"/>
        </w:rPr>
        <w:t>kewness</w:t>
      </w:r>
      <w:r w:rsidR="009C70F9">
        <w:rPr>
          <w:sz w:val="24"/>
          <w:szCs w:val="24"/>
        </w:rPr>
        <w:t xml:space="preserve"> </w:t>
      </w:r>
      <w:r w:rsidR="008079DD">
        <w:rPr>
          <w:sz w:val="24"/>
          <w:szCs w:val="24"/>
        </w:rPr>
        <w:t xml:space="preserve">are collected in Table </w:t>
      </w:r>
      <w:r w:rsidR="00832960">
        <w:rPr>
          <w:sz w:val="24"/>
          <w:szCs w:val="24"/>
        </w:rPr>
        <w:t>2</w:t>
      </w:r>
      <w:r w:rsidR="008079DD">
        <w:rPr>
          <w:sz w:val="24"/>
          <w:szCs w:val="24"/>
        </w:rPr>
        <w:t>, along with the</w:t>
      </w:r>
      <w:r>
        <w:rPr>
          <w:sz w:val="24"/>
          <w:szCs w:val="24"/>
        </w:rPr>
        <w:t>ir credible intervals.</w:t>
      </w:r>
      <w:r w:rsidR="005B24E8">
        <w:rPr>
          <w:sz w:val="24"/>
          <w:szCs w:val="24"/>
        </w:rPr>
        <w:t xml:space="preserve"> </w:t>
      </w:r>
      <w:r w:rsidR="009C70F9">
        <w:rPr>
          <w:sz w:val="24"/>
          <w:szCs w:val="24"/>
        </w:rPr>
        <w:t xml:space="preserve">The marginal likelihoods suggest that heavy tails should be </w:t>
      </w:r>
      <w:proofErr w:type="gramStart"/>
      <w:r w:rsidR="009C70F9">
        <w:rPr>
          <w:sz w:val="24"/>
          <w:szCs w:val="24"/>
        </w:rPr>
        <w:t>taken into account</w:t>
      </w:r>
      <w:proofErr w:type="gramEnd"/>
      <w:r w:rsidR="009C70F9">
        <w:rPr>
          <w:sz w:val="24"/>
          <w:szCs w:val="24"/>
        </w:rPr>
        <w:t xml:space="preserve">. Both the orthogonal-t and the multivariate-t models have higher marginal likelihoods than the Gaussian model, where the orthogonal-t model is the overall preferred. </w:t>
      </w:r>
      <w:r w:rsidR="00AC38E1">
        <w:rPr>
          <w:sz w:val="24"/>
          <w:szCs w:val="24"/>
        </w:rPr>
        <w:t>The evidence is not overwhelming though; using the scale of two times the difference in log marginal likelihood</w:t>
      </w:r>
      <w:r w:rsidR="00601C8A">
        <w:rPr>
          <w:sz w:val="24"/>
          <w:szCs w:val="24"/>
        </w:rPr>
        <w:t xml:space="preserve"> and the terminology of </w:t>
      </w:r>
      <w:proofErr w:type="spellStart"/>
      <w:r w:rsidR="00601C8A">
        <w:rPr>
          <w:sz w:val="24"/>
          <w:szCs w:val="24"/>
        </w:rPr>
        <w:t>Kass</w:t>
      </w:r>
      <w:proofErr w:type="spellEnd"/>
      <w:r w:rsidR="00601C8A">
        <w:rPr>
          <w:sz w:val="24"/>
          <w:szCs w:val="24"/>
        </w:rPr>
        <w:t xml:space="preserve"> and Raftery (1995)</w:t>
      </w:r>
      <w:r w:rsidR="00AC38E1">
        <w:rPr>
          <w:sz w:val="24"/>
          <w:szCs w:val="24"/>
        </w:rPr>
        <w:t>, it is “</w:t>
      </w:r>
      <w:r w:rsidR="00AC38E1" w:rsidRPr="001C6648">
        <w:rPr>
          <w:i/>
          <w:iCs/>
          <w:sz w:val="24"/>
          <w:szCs w:val="24"/>
        </w:rPr>
        <w:t>not worth more than a bare mention</w:t>
      </w:r>
      <w:r w:rsidR="00AC38E1">
        <w:rPr>
          <w:sz w:val="24"/>
          <w:szCs w:val="24"/>
        </w:rPr>
        <w:t>”</w:t>
      </w:r>
      <w:r w:rsidR="00AC38E1" w:rsidRPr="00AC38E1">
        <w:rPr>
          <w:sz w:val="24"/>
          <w:szCs w:val="24"/>
        </w:rPr>
        <w:t xml:space="preserve">. This is also reflected in the estimated degrees of freedom which ranges from </w:t>
      </w:r>
      <w:r w:rsidR="001D61D0" w:rsidRPr="00AC38E1">
        <w:rPr>
          <w:sz w:val="24"/>
          <w:szCs w:val="24"/>
        </w:rPr>
        <w:t xml:space="preserve">19 </w:t>
      </w:r>
      <w:r w:rsidR="00AC38E1" w:rsidRPr="00AC38E1">
        <w:rPr>
          <w:sz w:val="24"/>
          <w:szCs w:val="24"/>
        </w:rPr>
        <w:t xml:space="preserve">to </w:t>
      </w:r>
      <w:r w:rsidR="001D61D0" w:rsidRPr="00AC38E1">
        <w:rPr>
          <w:sz w:val="24"/>
          <w:szCs w:val="24"/>
        </w:rPr>
        <w:t>30 depending on the specifications</w:t>
      </w:r>
      <w:r w:rsidR="00AC38E1" w:rsidRPr="00AC38E1">
        <w:rPr>
          <w:sz w:val="24"/>
          <w:szCs w:val="24"/>
        </w:rPr>
        <w:t>.</w:t>
      </w:r>
      <w:r w:rsidR="001D61D0" w:rsidRPr="00AC38E1">
        <w:rPr>
          <w:sz w:val="24"/>
          <w:szCs w:val="24"/>
        </w:rPr>
        <w:t xml:space="preserve"> </w:t>
      </w:r>
      <w:r w:rsidR="00AC38E1" w:rsidRPr="00AC38E1">
        <w:rPr>
          <w:sz w:val="24"/>
          <w:szCs w:val="24"/>
        </w:rPr>
        <w:t xml:space="preserve">Regarding skewed error distributions, this finds no support in the </w:t>
      </w:r>
      <w:r w:rsidR="00C9579E" w:rsidRPr="00AC38E1">
        <w:rPr>
          <w:sz w:val="24"/>
          <w:szCs w:val="24"/>
        </w:rPr>
        <w:t>data. Not o</w:t>
      </w:r>
      <w:r w:rsidR="00C9579E">
        <w:rPr>
          <w:sz w:val="24"/>
          <w:szCs w:val="24"/>
        </w:rPr>
        <w:t>nly</w:t>
      </w:r>
      <w:r w:rsidR="00CE0646">
        <w:rPr>
          <w:sz w:val="24"/>
          <w:szCs w:val="24"/>
        </w:rPr>
        <w:t xml:space="preserve"> do</w:t>
      </w:r>
      <w:r w:rsidR="00C9579E">
        <w:rPr>
          <w:sz w:val="24"/>
          <w:szCs w:val="24"/>
        </w:rPr>
        <w:t xml:space="preserve"> the credible intervals for the skewness parameters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m:t>
            </m:r>
          </m:sub>
        </m:sSub>
      </m:oMath>
      <w:r w:rsidR="00C9579E">
        <w:rPr>
          <w:sz w:val="24"/>
          <w:szCs w:val="24"/>
        </w:rPr>
        <w:t xml:space="preserve"> include zero for both variables in </w:t>
      </w:r>
      <w:r w:rsidR="00601C8A">
        <w:rPr>
          <w:sz w:val="24"/>
          <w:szCs w:val="24"/>
        </w:rPr>
        <w:t xml:space="preserve">both </w:t>
      </w:r>
      <w:r w:rsidR="00C9579E">
        <w:rPr>
          <w:sz w:val="24"/>
          <w:szCs w:val="24"/>
        </w:rPr>
        <w:t xml:space="preserve">specifications, </w:t>
      </w:r>
      <w:proofErr w:type="gramStart"/>
      <w:r w:rsidR="00C9579E">
        <w:rPr>
          <w:sz w:val="24"/>
          <w:szCs w:val="24"/>
        </w:rPr>
        <w:t>the marginal likelihoods</w:t>
      </w:r>
      <w:proofErr w:type="gramEnd"/>
      <w:r w:rsidR="00C9579E">
        <w:rPr>
          <w:sz w:val="24"/>
          <w:szCs w:val="24"/>
        </w:rPr>
        <w:t xml:space="preserve"> also deteriorate even compared to the benchmark Gaussian model.</w:t>
      </w:r>
    </w:p>
    <w:p w14:paraId="5899EB41" w14:textId="77777777" w:rsidR="00AC38E1" w:rsidRDefault="00AC38E1">
      <w:pPr>
        <w:autoSpaceDE/>
        <w:autoSpaceDN/>
        <w:adjustRightInd/>
        <w:spacing w:before="0" w:line="240" w:lineRule="auto"/>
        <w:jc w:val="left"/>
        <w:rPr>
          <w:rFonts w:ascii="Verdana" w:hAnsi="Verdana"/>
          <w:b/>
          <w:bCs/>
          <w:sz w:val="18"/>
          <w:szCs w:val="18"/>
        </w:rPr>
      </w:pPr>
      <w:r>
        <w:rPr>
          <w:rFonts w:ascii="Verdana" w:hAnsi="Verdana"/>
          <w:b/>
          <w:bCs/>
          <w:sz w:val="18"/>
          <w:szCs w:val="18"/>
        </w:rPr>
        <w:br w:type="page"/>
      </w:r>
    </w:p>
    <w:p w14:paraId="5BBBFF78" w14:textId="04F8D1EC" w:rsidR="002C5EC7" w:rsidRPr="003E5492" w:rsidRDefault="002C5EC7" w:rsidP="002C5EC7">
      <w:pPr>
        <w:spacing w:before="400" w:after="80" w:line="240" w:lineRule="auto"/>
        <w:rPr>
          <w:rFonts w:ascii="Verdana" w:hAnsi="Verdana"/>
          <w:b/>
          <w:bCs/>
          <w:sz w:val="18"/>
          <w:szCs w:val="18"/>
        </w:rPr>
      </w:pPr>
      <w:r w:rsidRPr="003E5492">
        <w:rPr>
          <w:rFonts w:ascii="Verdana" w:hAnsi="Verdana"/>
          <w:b/>
          <w:bCs/>
          <w:sz w:val="18"/>
          <w:szCs w:val="18"/>
        </w:rPr>
        <w:lastRenderedPageBreak/>
        <w:t xml:space="preserve">Table </w:t>
      </w:r>
      <w:r w:rsidR="00445F38">
        <w:rPr>
          <w:rFonts w:ascii="Verdana" w:hAnsi="Verdana"/>
          <w:b/>
          <w:bCs/>
          <w:sz w:val="18"/>
          <w:szCs w:val="18"/>
        </w:rPr>
        <w:t>2</w:t>
      </w:r>
      <w:r w:rsidRPr="003E5492">
        <w:rPr>
          <w:rFonts w:ascii="Verdana" w:hAnsi="Verdana"/>
          <w:b/>
          <w:bCs/>
          <w:sz w:val="18"/>
          <w:szCs w:val="18"/>
        </w:rPr>
        <w:t xml:space="preserve">. </w:t>
      </w:r>
      <w:r w:rsidR="001D61D0">
        <w:rPr>
          <w:rFonts w:ascii="Verdana" w:hAnsi="Verdana"/>
          <w:b/>
          <w:bCs/>
          <w:sz w:val="18"/>
          <w:szCs w:val="18"/>
        </w:rPr>
        <w:t>Non-normality parameters and marginal likelihoods</w:t>
      </w:r>
      <w:r w:rsidR="00311437">
        <w:rPr>
          <w:rFonts w:ascii="Verdana" w:hAnsi="Verdana"/>
          <w:b/>
          <w:bCs/>
          <w:sz w:val="18"/>
          <w:szCs w:val="18"/>
        </w:rPr>
        <w:t xml:space="preserve"> </w:t>
      </w:r>
      <w:r w:rsidR="003049C2">
        <w:rPr>
          <w:rFonts w:ascii="Verdana" w:hAnsi="Verdana"/>
          <w:b/>
          <w:bCs/>
          <w:sz w:val="18"/>
          <w:szCs w:val="18"/>
        </w:rPr>
        <w:t>from estimated models.</w:t>
      </w:r>
    </w:p>
    <w:tbl>
      <w:tblPr>
        <w:tblW w:w="8952" w:type="dxa"/>
        <w:tblBorders>
          <w:bottom w:val="single" w:sz="12" w:space="0" w:color="B3B3B3"/>
        </w:tblBorders>
        <w:tblLayout w:type="fixed"/>
        <w:tblCellMar>
          <w:left w:w="0" w:type="dxa"/>
          <w:right w:w="0" w:type="dxa"/>
        </w:tblCellMar>
        <w:tblLook w:val="01E0" w:firstRow="1" w:lastRow="1" w:firstColumn="1" w:lastColumn="1" w:noHBand="0" w:noVBand="0"/>
      </w:tblPr>
      <w:tblGrid>
        <w:gridCol w:w="277"/>
        <w:gridCol w:w="2076"/>
        <w:gridCol w:w="1338"/>
        <w:gridCol w:w="1292"/>
        <w:gridCol w:w="1292"/>
        <w:gridCol w:w="1292"/>
        <w:gridCol w:w="1385"/>
      </w:tblGrid>
      <w:tr w:rsidR="00820D08" w:rsidRPr="00296DDB" w14:paraId="216375ED" w14:textId="77777777" w:rsidTr="00A139D4">
        <w:tc>
          <w:tcPr>
            <w:tcW w:w="284" w:type="dxa"/>
            <w:shd w:val="clear" w:color="auto" w:fill="A6A6A6" w:themeFill="background1" w:themeFillShade="A6"/>
            <w:vAlign w:val="center"/>
          </w:tcPr>
          <w:p w14:paraId="20C59335" w14:textId="77777777" w:rsidR="00820D08" w:rsidRPr="00820D08" w:rsidRDefault="00820D08" w:rsidP="00820D08">
            <w:pPr>
              <w:pStyle w:val="Tabellmittenradvnster"/>
              <w:tabs>
                <w:tab w:val="clear" w:pos="142"/>
                <w:tab w:val="clear" w:pos="652"/>
              </w:tabs>
              <w:ind w:firstLine="131"/>
              <w:jc w:val="left"/>
              <w:rPr>
                <w:b/>
                <w:bCs/>
                <w:sz w:val="16"/>
                <w:szCs w:val="16"/>
                <w:lang w:val="en-AU"/>
              </w:rPr>
            </w:pPr>
          </w:p>
        </w:tc>
        <w:tc>
          <w:tcPr>
            <w:tcW w:w="2126" w:type="dxa"/>
            <w:shd w:val="clear" w:color="auto" w:fill="A6A6A6" w:themeFill="background1" w:themeFillShade="A6"/>
            <w:vAlign w:val="center"/>
          </w:tcPr>
          <w:p w14:paraId="56AD0DFA" w14:textId="77777777" w:rsidR="00820D08" w:rsidRPr="00820D08" w:rsidRDefault="00820D08" w:rsidP="00820D08">
            <w:pPr>
              <w:spacing w:before="30"/>
              <w:jc w:val="center"/>
              <w:rPr>
                <w:rFonts w:ascii="Verdana" w:hAnsi="Verdana"/>
                <w:b/>
                <w:bCs/>
                <w:sz w:val="16"/>
                <w:szCs w:val="16"/>
                <w:lang w:val="en-AU"/>
              </w:rPr>
            </w:pPr>
          </w:p>
        </w:tc>
        <w:tc>
          <w:tcPr>
            <w:tcW w:w="1370" w:type="dxa"/>
            <w:shd w:val="clear" w:color="auto" w:fill="A6A6A6" w:themeFill="background1" w:themeFillShade="A6"/>
          </w:tcPr>
          <w:p w14:paraId="47FE12BA" w14:textId="24B414DE" w:rsidR="00820D08" w:rsidRPr="00820D08" w:rsidRDefault="00820D08" w:rsidP="001C0B2D">
            <w:pPr>
              <w:spacing w:before="30"/>
              <w:jc w:val="center"/>
              <w:rPr>
                <w:rFonts w:ascii="Verdana" w:hAnsi="Verdana"/>
                <w:b/>
                <w:bCs/>
                <w:sz w:val="16"/>
                <w:szCs w:val="16"/>
                <w:lang w:val="en-AU"/>
              </w:rPr>
            </w:pPr>
            <w:r w:rsidRPr="00820D08">
              <w:rPr>
                <w:rFonts w:ascii="Verdana" w:hAnsi="Verdana"/>
                <w:b/>
                <w:bCs/>
                <w:sz w:val="16"/>
                <w:szCs w:val="16"/>
                <w:lang w:val="en-AU"/>
              </w:rPr>
              <w:t>Gaussian</w:t>
            </w:r>
          </w:p>
        </w:tc>
        <w:tc>
          <w:tcPr>
            <w:tcW w:w="1323" w:type="dxa"/>
            <w:shd w:val="clear" w:color="auto" w:fill="A6A6A6" w:themeFill="background1" w:themeFillShade="A6"/>
          </w:tcPr>
          <w:p w14:paraId="19F89514" w14:textId="33A573AF" w:rsidR="00820D08" w:rsidRPr="00820D08" w:rsidRDefault="00820D08" w:rsidP="001C0B2D">
            <w:pPr>
              <w:spacing w:before="30"/>
              <w:jc w:val="center"/>
              <w:rPr>
                <w:rFonts w:ascii="Verdana" w:hAnsi="Verdana"/>
                <w:b/>
                <w:bCs/>
                <w:sz w:val="16"/>
                <w:szCs w:val="16"/>
                <w:lang w:val="en-AU"/>
              </w:rPr>
            </w:pPr>
            <w:r w:rsidRPr="00820D08">
              <w:rPr>
                <w:rFonts w:ascii="Verdana" w:hAnsi="Verdana"/>
                <w:b/>
                <w:bCs/>
                <w:sz w:val="16"/>
                <w:szCs w:val="16"/>
                <w:lang w:val="en-AU"/>
              </w:rPr>
              <w:t>o.t</w:t>
            </w:r>
          </w:p>
        </w:tc>
        <w:tc>
          <w:tcPr>
            <w:tcW w:w="1323" w:type="dxa"/>
            <w:shd w:val="clear" w:color="auto" w:fill="A6A6A6" w:themeFill="background1" w:themeFillShade="A6"/>
          </w:tcPr>
          <w:p w14:paraId="5DA88451" w14:textId="463E2839" w:rsidR="00820D08" w:rsidRPr="00820D08" w:rsidRDefault="00820D08" w:rsidP="001C0B2D">
            <w:pPr>
              <w:spacing w:before="30"/>
              <w:jc w:val="center"/>
              <w:rPr>
                <w:rFonts w:ascii="Verdana" w:hAnsi="Verdana"/>
                <w:b/>
                <w:bCs/>
                <w:sz w:val="16"/>
                <w:szCs w:val="16"/>
                <w:lang w:val="en-AU"/>
              </w:rPr>
            </w:pPr>
            <w:r w:rsidRPr="00820D08">
              <w:rPr>
                <w:rFonts w:ascii="Verdana" w:hAnsi="Verdana"/>
                <w:b/>
                <w:bCs/>
                <w:sz w:val="16"/>
                <w:szCs w:val="16"/>
                <w:lang w:val="en-AU"/>
              </w:rPr>
              <w:t>m.t</w:t>
            </w:r>
          </w:p>
        </w:tc>
        <w:tc>
          <w:tcPr>
            <w:tcW w:w="1323" w:type="dxa"/>
            <w:shd w:val="clear" w:color="auto" w:fill="A6A6A6" w:themeFill="background1" w:themeFillShade="A6"/>
          </w:tcPr>
          <w:p w14:paraId="79213A6A" w14:textId="373CB03C" w:rsidR="00820D08" w:rsidRPr="00820D08" w:rsidRDefault="00820D08" w:rsidP="001C0B2D">
            <w:pPr>
              <w:spacing w:before="30"/>
              <w:jc w:val="center"/>
              <w:rPr>
                <w:rFonts w:ascii="Verdana" w:hAnsi="Verdana"/>
                <w:b/>
                <w:bCs/>
                <w:sz w:val="16"/>
                <w:szCs w:val="16"/>
                <w:lang w:val="en-AU"/>
              </w:rPr>
            </w:pPr>
            <w:proofErr w:type="spellStart"/>
            <w:r w:rsidRPr="00820D08">
              <w:rPr>
                <w:rFonts w:ascii="Verdana" w:hAnsi="Verdana"/>
                <w:b/>
                <w:bCs/>
                <w:sz w:val="16"/>
                <w:szCs w:val="16"/>
                <w:lang w:val="en-AU"/>
              </w:rPr>
              <w:t>o.</w:t>
            </w:r>
            <w:del w:id="2" w:author="Tamás Kiss" w:date="2021-05-20T13:21:00Z">
              <w:r w:rsidRPr="00820D08" w:rsidDel="004B3F9B">
                <w:rPr>
                  <w:rFonts w:ascii="Verdana" w:hAnsi="Verdana"/>
                  <w:b/>
                  <w:bCs/>
                  <w:sz w:val="16"/>
                  <w:szCs w:val="16"/>
                  <w:lang w:val="en-AU"/>
                </w:rPr>
                <w:delText>Skew</w:delText>
              </w:r>
            </w:del>
            <w:ins w:id="3" w:author="Tamás Kiss" w:date="2021-05-20T13:21:00Z">
              <w:r w:rsidR="004B3F9B">
                <w:rPr>
                  <w:rFonts w:ascii="Verdana" w:hAnsi="Verdana"/>
                  <w:b/>
                  <w:bCs/>
                  <w:sz w:val="16"/>
                  <w:szCs w:val="16"/>
                  <w:lang w:val="en-AU"/>
                </w:rPr>
                <w:t>s</w:t>
              </w:r>
              <w:r w:rsidR="004B3F9B" w:rsidRPr="00820D08">
                <w:rPr>
                  <w:rFonts w:ascii="Verdana" w:hAnsi="Verdana"/>
                  <w:b/>
                  <w:bCs/>
                  <w:sz w:val="16"/>
                  <w:szCs w:val="16"/>
                  <w:lang w:val="en-AU"/>
                </w:rPr>
                <w:t>kew</w:t>
              </w:r>
            </w:ins>
            <w:proofErr w:type="spellEnd"/>
            <w:r w:rsidRPr="00820D08">
              <w:rPr>
                <w:rFonts w:ascii="Verdana" w:hAnsi="Verdana"/>
                <w:b/>
                <w:bCs/>
                <w:sz w:val="16"/>
                <w:szCs w:val="16"/>
                <w:lang w:val="en-AU"/>
              </w:rPr>
              <w:t>-t</w:t>
            </w:r>
          </w:p>
        </w:tc>
        <w:tc>
          <w:tcPr>
            <w:tcW w:w="1418" w:type="dxa"/>
            <w:shd w:val="clear" w:color="auto" w:fill="A6A6A6" w:themeFill="background1" w:themeFillShade="A6"/>
            <w:vAlign w:val="center"/>
          </w:tcPr>
          <w:p w14:paraId="0ACAF457" w14:textId="575CC7BC" w:rsidR="00820D08" w:rsidRPr="00820D08" w:rsidRDefault="00820D08" w:rsidP="001C0B2D">
            <w:pPr>
              <w:spacing w:before="30"/>
              <w:jc w:val="center"/>
              <w:rPr>
                <w:rFonts w:ascii="Verdana" w:hAnsi="Verdana"/>
                <w:b/>
                <w:bCs/>
                <w:sz w:val="16"/>
                <w:szCs w:val="16"/>
                <w:lang w:val="en-AU"/>
              </w:rPr>
            </w:pPr>
            <w:proofErr w:type="spellStart"/>
            <w:r w:rsidRPr="00820D08">
              <w:rPr>
                <w:rFonts w:ascii="Verdana" w:hAnsi="Verdana"/>
                <w:b/>
                <w:bCs/>
                <w:sz w:val="16"/>
                <w:szCs w:val="16"/>
                <w:lang w:val="en-AU"/>
              </w:rPr>
              <w:t>m.</w:t>
            </w:r>
            <w:del w:id="4" w:author="Tamás Kiss" w:date="2021-05-20T13:21:00Z">
              <w:r w:rsidRPr="00820D08" w:rsidDel="004B3F9B">
                <w:rPr>
                  <w:rFonts w:ascii="Verdana" w:hAnsi="Verdana"/>
                  <w:b/>
                  <w:bCs/>
                  <w:sz w:val="16"/>
                  <w:szCs w:val="16"/>
                  <w:lang w:val="en-AU"/>
                </w:rPr>
                <w:delText>Skew</w:delText>
              </w:r>
            </w:del>
            <w:ins w:id="5" w:author="Tamás Kiss" w:date="2021-05-20T13:21:00Z">
              <w:r w:rsidR="004B3F9B">
                <w:rPr>
                  <w:rFonts w:ascii="Verdana" w:hAnsi="Verdana"/>
                  <w:b/>
                  <w:bCs/>
                  <w:sz w:val="16"/>
                  <w:szCs w:val="16"/>
                  <w:lang w:val="en-AU"/>
                </w:rPr>
                <w:t>s</w:t>
              </w:r>
              <w:r w:rsidR="004B3F9B" w:rsidRPr="00820D08">
                <w:rPr>
                  <w:rFonts w:ascii="Verdana" w:hAnsi="Verdana"/>
                  <w:b/>
                  <w:bCs/>
                  <w:sz w:val="16"/>
                  <w:szCs w:val="16"/>
                  <w:lang w:val="en-AU"/>
                </w:rPr>
                <w:t>kew</w:t>
              </w:r>
            </w:ins>
            <w:proofErr w:type="spellEnd"/>
            <w:r w:rsidRPr="00820D08">
              <w:rPr>
                <w:rFonts w:ascii="Verdana" w:hAnsi="Verdana"/>
                <w:b/>
                <w:bCs/>
                <w:sz w:val="16"/>
                <w:szCs w:val="16"/>
                <w:lang w:val="en-AU"/>
              </w:rPr>
              <w:t>-t</w:t>
            </w:r>
          </w:p>
        </w:tc>
      </w:tr>
      <w:tr w:rsidR="005B24E8" w:rsidRPr="00296DDB" w14:paraId="77142D97" w14:textId="77777777" w:rsidTr="00A139D4">
        <w:tc>
          <w:tcPr>
            <w:tcW w:w="284" w:type="dxa"/>
            <w:shd w:val="clear" w:color="auto" w:fill="auto"/>
            <w:vAlign w:val="center"/>
          </w:tcPr>
          <w:p w14:paraId="383235C3" w14:textId="519B1B1D" w:rsidR="005B24E8" w:rsidRPr="001547E9" w:rsidRDefault="005B24E8" w:rsidP="005B24E8">
            <w:pPr>
              <w:pStyle w:val="Tabellmittenradvnster"/>
              <w:tabs>
                <w:tab w:val="clear" w:pos="142"/>
                <w:tab w:val="clear" w:pos="652"/>
              </w:tabs>
              <w:ind w:firstLine="131"/>
              <w:jc w:val="left"/>
              <w:rPr>
                <w:i/>
                <w:iCs/>
                <w:sz w:val="16"/>
                <w:szCs w:val="16"/>
                <w:lang w:val="en-AU"/>
              </w:rPr>
            </w:pPr>
          </w:p>
        </w:tc>
        <w:tc>
          <w:tcPr>
            <w:tcW w:w="2126" w:type="dxa"/>
            <w:shd w:val="clear" w:color="auto" w:fill="auto"/>
          </w:tcPr>
          <w:p w14:paraId="794551F4" w14:textId="707564A4" w:rsidR="005B24E8" w:rsidRPr="002970CF" w:rsidRDefault="004B3F9B" w:rsidP="005B24E8">
            <w:pPr>
              <w:spacing w:before="30"/>
              <w:jc w:val="left"/>
              <w:rPr>
                <w:rFonts w:ascii="Verdana" w:hAnsi="Verdana"/>
                <w:i/>
                <w:iCs/>
                <w:sz w:val="16"/>
                <w:szCs w:val="16"/>
                <w:lang w:val="en-AU"/>
              </w:rPr>
            </w:pPr>
            <m:oMath>
              <m:sSub>
                <m:sSubPr>
                  <m:ctrlPr>
                    <w:rPr>
                      <w:rFonts w:ascii="Cambria Math" w:hAnsi="Cambria Math"/>
                      <w:i/>
                      <w:sz w:val="18"/>
                      <w:szCs w:val="18"/>
                    </w:rPr>
                  </m:ctrlPr>
                </m:sSubPr>
                <m:e>
                  <m:r>
                    <w:rPr>
                      <w:rFonts w:ascii="Cambria Math" w:hAnsi="Cambria Math"/>
                      <w:sz w:val="18"/>
                      <w:szCs w:val="18"/>
                    </w:rPr>
                    <m:t>ν</m:t>
                  </m:r>
                </m:e>
                <m:sub>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t</m:t>
                      </m:r>
                    </m:sub>
                  </m:sSub>
                </m:sub>
              </m:sSub>
              <m:r>
                <w:rPr>
                  <w:rFonts w:ascii="Cambria Math" w:hAnsi="Cambria Math"/>
                  <w:sz w:val="18"/>
                  <w:szCs w:val="18"/>
                </w:rPr>
                <m:t xml:space="preserve"> </m:t>
              </m:r>
            </m:oMath>
            <w:r w:rsidR="005B24E8" w:rsidRPr="00276EEF">
              <w:rPr>
                <w:sz w:val="18"/>
                <w:szCs w:val="18"/>
              </w:rPr>
              <w:t xml:space="preserve"> </w:t>
            </w:r>
          </w:p>
        </w:tc>
        <w:tc>
          <w:tcPr>
            <w:tcW w:w="1370" w:type="dxa"/>
          </w:tcPr>
          <w:p w14:paraId="7365EEDB" w14:textId="44681ABC" w:rsidR="005B24E8" w:rsidRPr="00A139D4" w:rsidRDefault="005B24E8" w:rsidP="005B24E8">
            <w:pPr>
              <w:tabs>
                <w:tab w:val="center" w:pos="402"/>
              </w:tabs>
              <w:spacing w:before="30"/>
              <w:jc w:val="center"/>
              <w:rPr>
                <w:rFonts w:ascii="Verdana" w:hAnsi="Verdana"/>
                <w:sz w:val="14"/>
                <w:szCs w:val="14"/>
                <w:lang w:val="en-AU"/>
              </w:rPr>
            </w:pPr>
          </w:p>
        </w:tc>
        <w:tc>
          <w:tcPr>
            <w:tcW w:w="1323" w:type="dxa"/>
          </w:tcPr>
          <w:p w14:paraId="5DFD5D93" w14:textId="308D5B8B" w:rsidR="005B24E8" w:rsidRPr="00A139D4" w:rsidRDefault="005B24E8" w:rsidP="005B24E8">
            <w:pPr>
              <w:tabs>
                <w:tab w:val="center" w:pos="402"/>
              </w:tabs>
              <w:spacing w:before="30"/>
              <w:jc w:val="center"/>
              <w:rPr>
                <w:rFonts w:ascii="Verdana" w:hAnsi="Verdana"/>
                <w:sz w:val="14"/>
                <w:szCs w:val="14"/>
                <w:highlight w:val="yellow"/>
                <w:lang w:val="en-AU"/>
              </w:rPr>
            </w:pPr>
            <w:r w:rsidRPr="00A139D4">
              <w:rPr>
                <w:rFonts w:ascii="Verdana" w:hAnsi="Verdana"/>
                <w:sz w:val="14"/>
                <w:szCs w:val="14"/>
              </w:rPr>
              <w:t>19.625</w:t>
            </w:r>
          </w:p>
        </w:tc>
        <w:tc>
          <w:tcPr>
            <w:tcW w:w="1323" w:type="dxa"/>
          </w:tcPr>
          <w:p w14:paraId="1A9E8B4C" w14:textId="55164C45" w:rsidR="005B24E8" w:rsidRPr="00A139D4" w:rsidRDefault="005B24E8" w:rsidP="005B24E8">
            <w:pPr>
              <w:tabs>
                <w:tab w:val="center" w:pos="402"/>
              </w:tabs>
              <w:spacing w:before="30"/>
              <w:jc w:val="center"/>
              <w:rPr>
                <w:rFonts w:ascii="Verdana" w:hAnsi="Verdana"/>
                <w:sz w:val="14"/>
                <w:szCs w:val="14"/>
                <w:highlight w:val="yellow"/>
                <w:lang w:val="en-AU"/>
              </w:rPr>
            </w:pPr>
            <w:r w:rsidRPr="00A139D4">
              <w:rPr>
                <w:rFonts w:ascii="Verdana" w:hAnsi="Verdana"/>
                <w:sz w:val="14"/>
                <w:szCs w:val="14"/>
              </w:rPr>
              <w:t>24.987</w:t>
            </w:r>
          </w:p>
        </w:tc>
        <w:tc>
          <w:tcPr>
            <w:tcW w:w="1323" w:type="dxa"/>
          </w:tcPr>
          <w:p w14:paraId="28893315" w14:textId="5BD857C5" w:rsidR="005B24E8" w:rsidRPr="00A139D4" w:rsidRDefault="005B24E8" w:rsidP="005B24E8">
            <w:pPr>
              <w:tabs>
                <w:tab w:val="center" w:pos="402"/>
              </w:tabs>
              <w:spacing w:before="30"/>
              <w:jc w:val="center"/>
              <w:rPr>
                <w:rFonts w:ascii="Verdana" w:hAnsi="Verdana"/>
                <w:sz w:val="14"/>
                <w:szCs w:val="14"/>
                <w:highlight w:val="yellow"/>
                <w:lang w:val="en-AU"/>
              </w:rPr>
            </w:pPr>
            <w:r w:rsidRPr="00A139D4">
              <w:rPr>
                <w:rFonts w:ascii="Verdana" w:hAnsi="Verdana"/>
                <w:sz w:val="14"/>
                <w:szCs w:val="14"/>
              </w:rPr>
              <w:t>28.630</w:t>
            </w:r>
          </w:p>
        </w:tc>
        <w:tc>
          <w:tcPr>
            <w:tcW w:w="1418" w:type="dxa"/>
          </w:tcPr>
          <w:p w14:paraId="792E9206" w14:textId="066C6303" w:rsidR="005B24E8" w:rsidRPr="00A139D4" w:rsidRDefault="005B24E8" w:rsidP="005B24E8">
            <w:pPr>
              <w:tabs>
                <w:tab w:val="center" w:pos="315"/>
              </w:tabs>
              <w:spacing w:before="30"/>
              <w:jc w:val="center"/>
              <w:rPr>
                <w:rFonts w:ascii="Verdana" w:hAnsi="Verdana"/>
                <w:i/>
                <w:iCs/>
                <w:sz w:val="14"/>
                <w:szCs w:val="14"/>
                <w:lang w:val="en-AU"/>
              </w:rPr>
            </w:pPr>
            <w:r w:rsidRPr="00A139D4">
              <w:rPr>
                <w:rFonts w:ascii="Verdana" w:hAnsi="Verdana"/>
                <w:sz w:val="14"/>
                <w:szCs w:val="14"/>
              </w:rPr>
              <w:t>28.762</w:t>
            </w:r>
          </w:p>
        </w:tc>
      </w:tr>
      <w:tr w:rsidR="005B24E8" w:rsidRPr="00296DDB" w14:paraId="0DD3DDB7" w14:textId="77777777" w:rsidTr="00A139D4">
        <w:tc>
          <w:tcPr>
            <w:tcW w:w="284" w:type="dxa"/>
            <w:shd w:val="clear" w:color="auto" w:fill="D9D9D9" w:themeFill="background1" w:themeFillShade="D9"/>
            <w:vAlign w:val="center"/>
          </w:tcPr>
          <w:p w14:paraId="5AD685BC" w14:textId="77777777" w:rsidR="005B24E8" w:rsidRPr="001547E9" w:rsidRDefault="005B24E8" w:rsidP="005B24E8">
            <w:pPr>
              <w:pStyle w:val="Tabellmittenradvnster"/>
              <w:tabs>
                <w:tab w:val="clear" w:pos="142"/>
                <w:tab w:val="clear" w:pos="652"/>
              </w:tabs>
              <w:ind w:firstLine="131"/>
              <w:jc w:val="left"/>
              <w:rPr>
                <w:i/>
                <w:iCs/>
                <w:sz w:val="16"/>
                <w:szCs w:val="16"/>
                <w:vertAlign w:val="subscript"/>
                <w:lang w:val="en-AU"/>
              </w:rPr>
            </w:pPr>
          </w:p>
        </w:tc>
        <w:tc>
          <w:tcPr>
            <w:tcW w:w="2126" w:type="dxa"/>
            <w:shd w:val="clear" w:color="auto" w:fill="D9D9D9" w:themeFill="background1" w:themeFillShade="D9"/>
          </w:tcPr>
          <w:p w14:paraId="72D56046" w14:textId="77777777" w:rsidR="005B24E8" w:rsidRPr="002970CF" w:rsidRDefault="005B24E8" w:rsidP="005B24E8">
            <w:pPr>
              <w:spacing w:before="30"/>
              <w:rPr>
                <w:rFonts w:ascii="Verdana" w:hAnsi="Verdana"/>
                <w:i/>
                <w:iCs/>
                <w:sz w:val="16"/>
                <w:szCs w:val="16"/>
                <w:lang w:val="en-AU"/>
              </w:rPr>
            </w:pPr>
          </w:p>
        </w:tc>
        <w:tc>
          <w:tcPr>
            <w:tcW w:w="1370" w:type="dxa"/>
            <w:shd w:val="clear" w:color="auto" w:fill="D9D9D9" w:themeFill="background1" w:themeFillShade="D9"/>
          </w:tcPr>
          <w:p w14:paraId="7EDB5B9B" w14:textId="68D675F6" w:rsidR="005B24E8" w:rsidRPr="00A139D4" w:rsidRDefault="005B24E8" w:rsidP="005B24E8">
            <w:pPr>
              <w:tabs>
                <w:tab w:val="center" w:pos="402"/>
              </w:tabs>
              <w:spacing w:before="30"/>
              <w:jc w:val="center"/>
              <w:rPr>
                <w:rFonts w:ascii="Verdana" w:hAnsi="Verdana"/>
                <w:sz w:val="14"/>
                <w:szCs w:val="14"/>
                <w:lang w:val="en-AU"/>
              </w:rPr>
            </w:pPr>
          </w:p>
        </w:tc>
        <w:tc>
          <w:tcPr>
            <w:tcW w:w="1323" w:type="dxa"/>
            <w:shd w:val="clear" w:color="auto" w:fill="D9D9D9" w:themeFill="background1" w:themeFillShade="D9"/>
          </w:tcPr>
          <w:p w14:paraId="40564504" w14:textId="474C2E96" w:rsidR="005B24E8" w:rsidRPr="00A139D4" w:rsidRDefault="005B24E8" w:rsidP="005B24E8">
            <w:pPr>
              <w:tabs>
                <w:tab w:val="center" w:pos="402"/>
              </w:tabs>
              <w:spacing w:before="30"/>
              <w:jc w:val="center"/>
              <w:rPr>
                <w:rFonts w:ascii="Verdana" w:hAnsi="Verdana"/>
                <w:sz w:val="14"/>
                <w:szCs w:val="14"/>
                <w:highlight w:val="yellow"/>
                <w:lang w:val="en-AU"/>
              </w:rPr>
            </w:pPr>
            <w:r w:rsidRPr="00A139D4">
              <w:rPr>
                <w:rFonts w:ascii="Verdana" w:hAnsi="Verdana"/>
                <w:sz w:val="14"/>
                <w:szCs w:val="14"/>
              </w:rPr>
              <w:t>(</w:t>
            </w:r>
            <w:proofErr w:type="gramStart"/>
            <w:r w:rsidRPr="00A139D4">
              <w:rPr>
                <w:rFonts w:ascii="Verdana" w:hAnsi="Verdana"/>
                <w:sz w:val="14"/>
                <w:szCs w:val="14"/>
              </w:rPr>
              <w:t xml:space="preserve">6.232 </w:t>
            </w:r>
            <w:r w:rsidR="00A139D4">
              <w:rPr>
                <w:rFonts w:ascii="Verdana" w:hAnsi="Verdana"/>
                <w:sz w:val="14"/>
                <w:szCs w:val="14"/>
              </w:rPr>
              <w:t>,</w:t>
            </w:r>
            <w:proofErr w:type="gramEnd"/>
            <w:r w:rsidRPr="00A139D4">
              <w:rPr>
                <w:rFonts w:ascii="Verdana" w:hAnsi="Verdana"/>
                <w:sz w:val="14"/>
                <w:szCs w:val="14"/>
              </w:rPr>
              <w:t xml:space="preserve"> 37.561)</w:t>
            </w:r>
          </w:p>
        </w:tc>
        <w:tc>
          <w:tcPr>
            <w:tcW w:w="1323" w:type="dxa"/>
            <w:shd w:val="clear" w:color="auto" w:fill="D9D9D9" w:themeFill="background1" w:themeFillShade="D9"/>
          </w:tcPr>
          <w:p w14:paraId="48A28019" w14:textId="3DD74B73" w:rsidR="005B24E8" w:rsidRPr="00A139D4" w:rsidRDefault="005B24E8" w:rsidP="005B24E8">
            <w:pPr>
              <w:tabs>
                <w:tab w:val="center" w:pos="402"/>
              </w:tabs>
              <w:spacing w:before="30"/>
              <w:jc w:val="center"/>
              <w:rPr>
                <w:rFonts w:ascii="Verdana" w:hAnsi="Verdana"/>
                <w:sz w:val="14"/>
                <w:szCs w:val="14"/>
                <w:highlight w:val="yellow"/>
                <w:lang w:val="en-AU"/>
              </w:rPr>
            </w:pPr>
            <w:r w:rsidRPr="00A139D4">
              <w:rPr>
                <w:rFonts w:ascii="Verdana" w:hAnsi="Verdana"/>
                <w:sz w:val="14"/>
                <w:szCs w:val="14"/>
              </w:rPr>
              <w:t>(</w:t>
            </w:r>
            <w:proofErr w:type="gramStart"/>
            <w:r w:rsidRPr="00A139D4">
              <w:rPr>
                <w:rFonts w:ascii="Verdana" w:hAnsi="Verdana"/>
                <w:sz w:val="14"/>
                <w:szCs w:val="14"/>
              </w:rPr>
              <w:t xml:space="preserve">9.800 </w:t>
            </w:r>
            <w:r w:rsidR="00A139D4">
              <w:rPr>
                <w:rFonts w:ascii="Verdana" w:hAnsi="Verdana"/>
                <w:sz w:val="14"/>
                <w:szCs w:val="14"/>
              </w:rPr>
              <w:t>,</w:t>
            </w:r>
            <w:proofErr w:type="gramEnd"/>
            <w:r w:rsidRPr="00A139D4">
              <w:rPr>
                <w:rFonts w:ascii="Verdana" w:hAnsi="Verdana"/>
                <w:sz w:val="14"/>
                <w:szCs w:val="14"/>
              </w:rPr>
              <w:t xml:space="preserve"> 44.006)</w:t>
            </w:r>
          </w:p>
        </w:tc>
        <w:tc>
          <w:tcPr>
            <w:tcW w:w="1323" w:type="dxa"/>
            <w:shd w:val="clear" w:color="auto" w:fill="D9D9D9" w:themeFill="background1" w:themeFillShade="D9"/>
          </w:tcPr>
          <w:p w14:paraId="1D190A2A" w14:textId="6381AD15" w:rsidR="005B24E8" w:rsidRPr="00A139D4" w:rsidRDefault="005B24E8" w:rsidP="005B24E8">
            <w:pPr>
              <w:tabs>
                <w:tab w:val="center" w:pos="402"/>
              </w:tabs>
              <w:spacing w:before="30"/>
              <w:jc w:val="center"/>
              <w:rPr>
                <w:rFonts w:ascii="Verdana" w:hAnsi="Verdana"/>
                <w:sz w:val="14"/>
                <w:szCs w:val="14"/>
                <w:highlight w:val="yellow"/>
                <w:lang w:val="en-AU"/>
              </w:rPr>
            </w:pPr>
            <w:r w:rsidRPr="00A139D4">
              <w:rPr>
                <w:rFonts w:ascii="Verdana" w:hAnsi="Verdana"/>
                <w:sz w:val="14"/>
                <w:szCs w:val="14"/>
              </w:rPr>
              <w:t>(</w:t>
            </w:r>
            <w:proofErr w:type="gramStart"/>
            <w:r w:rsidRPr="00A139D4">
              <w:rPr>
                <w:rFonts w:ascii="Verdana" w:hAnsi="Verdana"/>
                <w:sz w:val="14"/>
                <w:szCs w:val="14"/>
              </w:rPr>
              <w:t xml:space="preserve">12.800 </w:t>
            </w:r>
            <w:r w:rsidR="00A139D4">
              <w:rPr>
                <w:rFonts w:ascii="Verdana" w:hAnsi="Verdana"/>
                <w:sz w:val="14"/>
                <w:szCs w:val="14"/>
              </w:rPr>
              <w:t>,</w:t>
            </w:r>
            <w:proofErr w:type="gramEnd"/>
            <w:r w:rsidRPr="00A139D4">
              <w:rPr>
                <w:rFonts w:ascii="Verdana" w:hAnsi="Verdana"/>
                <w:sz w:val="14"/>
                <w:szCs w:val="14"/>
              </w:rPr>
              <w:t xml:space="preserve"> 48.518)</w:t>
            </w:r>
          </w:p>
        </w:tc>
        <w:tc>
          <w:tcPr>
            <w:tcW w:w="1418" w:type="dxa"/>
            <w:shd w:val="clear" w:color="auto" w:fill="D9D9D9" w:themeFill="background1" w:themeFillShade="D9"/>
          </w:tcPr>
          <w:p w14:paraId="64A7A0E2" w14:textId="447F9528" w:rsidR="005B24E8" w:rsidRPr="00A139D4" w:rsidRDefault="005B24E8" w:rsidP="005B24E8">
            <w:pPr>
              <w:tabs>
                <w:tab w:val="center" w:pos="315"/>
              </w:tabs>
              <w:spacing w:before="30"/>
              <w:jc w:val="center"/>
              <w:rPr>
                <w:rFonts w:ascii="Verdana" w:hAnsi="Verdana"/>
                <w:i/>
                <w:iCs/>
                <w:sz w:val="14"/>
                <w:szCs w:val="14"/>
                <w:lang w:val="en-AU"/>
              </w:rPr>
            </w:pPr>
            <w:r w:rsidRPr="00A139D4">
              <w:rPr>
                <w:rFonts w:ascii="Verdana" w:hAnsi="Verdana"/>
                <w:sz w:val="14"/>
                <w:szCs w:val="14"/>
              </w:rPr>
              <w:t>(</w:t>
            </w:r>
            <w:proofErr w:type="gramStart"/>
            <w:r w:rsidRPr="00A139D4">
              <w:rPr>
                <w:rFonts w:ascii="Verdana" w:hAnsi="Verdana"/>
                <w:sz w:val="14"/>
                <w:szCs w:val="14"/>
              </w:rPr>
              <w:t xml:space="preserve">13.632 </w:t>
            </w:r>
            <w:r w:rsidR="00A139D4">
              <w:rPr>
                <w:rFonts w:ascii="Verdana" w:hAnsi="Verdana"/>
                <w:sz w:val="14"/>
                <w:szCs w:val="14"/>
              </w:rPr>
              <w:t>,</w:t>
            </w:r>
            <w:proofErr w:type="gramEnd"/>
            <w:r w:rsidRPr="00A139D4">
              <w:rPr>
                <w:rFonts w:ascii="Verdana" w:hAnsi="Verdana"/>
                <w:sz w:val="14"/>
                <w:szCs w:val="14"/>
              </w:rPr>
              <w:t xml:space="preserve"> 47.819)</w:t>
            </w:r>
          </w:p>
        </w:tc>
      </w:tr>
      <w:tr w:rsidR="005B24E8" w:rsidRPr="00296DDB" w14:paraId="371A765D" w14:textId="77777777" w:rsidTr="00A139D4">
        <w:tc>
          <w:tcPr>
            <w:tcW w:w="284" w:type="dxa"/>
            <w:shd w:val="clear" w:color="auto" w:fill="FFFFFF" w:themeFill="background1"/>
            <w:vAlign w:val="center"/>
          </w:tcPr>
          <w:p w14:paraId="330CC393" w14:textId="77777777" w:rsidR="005B24E8" w:rsidRPr="001547E9" w:rsidRDefault="005B24E8" w:rsidP="005B24E8">
            <w:pPr>
              <w:pStyle w:val="Tabellmittenradvnster"/>
              <w:tabs>
                <w:tab w:val="clear" w:pos="142"/>
                <w:tab w:val="clear" w:pos="652"/>
              </w:tabs>
              <w:ind w:firstLine="131"/>
              <w:jc w:val="left"/>
              <w:rPr>
                <w:i/>
                <w:iCs/>
                <w:sz w:val="16"/>
                <w:szCs w:val="16"/>
                <w:vertAlign w:val="subscript"/>
                <w:lang w:val="en-AU"/>
              </w:rPr>
            </w:pPr>
          </w:p>
        </w:tc>
        <w:tc>
          <w:tcPr>
            <w:tcW w:w="2126" w:type="dxa"/>
            <w:shd w:val="clear" w:color="auto" w:fill="FFFFFF" w:themeFill="background1"/>
          </w:tcPr>
          <w:p w14:paraId="0BB7C00A" w14:textId="007B20F2" w:rsidR="005B24E8" w:rsidRPr="002970CF" w:rsidRDefault="004B3F9B" w:rsidP="005B24E8">
            <w:pPr>
              <w:spacing w:before="30"/>
              <w:rPr>
                <w:rFonts w:ascii="Verdana" w:hAnsi="Verdana"/>
                <w:i/>
                <w:iCs/>
                <w:sz w:val="16"/>
                <w:szCs w:val="16"/>
                <w:lang w:val="en-AU"/>
              </w:rPr>
            </w:pPr>
            <m:oMath>
              <m:sSub>
                <m:sSubPr>
                  <m:ctrlPr>
                    <w:rPr>
                      <w:rFonts w:ascii="Cambria Math" w:hAnsi="Cambria Math"/>
                      <w:i/>
                      <w:sz w:val="18"/>
                      <w:szCs w:val="18"/>
                    </w:rPr>
                  </m:ctrlPr>
                </m:sSubPr>
                <m:e>
                  <m:r>
                    <w:rPr>
                      <w:rFonts w:ascii="Cambria Math" w:hAnsi="Cambria Math"/>
                      <w:sz w:val="18"/>
                      <w:szCs w:val="18"/>
                    </w:rPr>
                    <m:t>ν</m:t>
                  </m:r>
                </m:e>
                <m:sub>
                  <m:sSub>
                    <m:sSubPr>
                      <m:ctrlPr>
                        <w:rPr>
                          <w:rFonts w:ascii="Cambria Math" w:hAnsi="Cambria Math"/>
                          <w:i/>
                          <w:sz w:val="18"/>
                          <w:szCs w:val="18"/>
                        </w:rPr>
                      </m:ctrlPr>
                    </m:sSubPr>
                    <m:e>
                      <m:r>
                        <m:rPr>
                          <m:sty m:val="p"/>
                        </m:rPr>
                        <w:rPr>
                          <w:rFonts w:ascii="Cambria Math" w:hAnsi="Cambria Math"/>
                          <w:sz w:val="18"/>
                          <w:szCs w:val="18"/>
                        </w:rPr>
                        <m:t>Δ</m:t>
                      </m:r>
                      <m:r>
                        <w:rPr>
                          <w:rFonts w:ascii="Cambria Math" w:hAnsi="Cambria Math"/>
                          <w:sz w:val="18"/>
                          <w:szCs w:val="18"/>
                        </w:rPr>
                        <m:t>u</m:t>
                      </m:r>
                    </m:e>
                    <m:sub>
                      <m:r>
                        <w:rPr>
                          <w:rFonts w:ascii="Cambria Math" w:hAnsi="Cambria Math"/>
                          <w:sz w:val="18"/>
                          <w:szCs w:val="18"/>
                        </w:rPr>
                        <m:t>t</m:t>
                      </m:r>
                    </m:sub>
                  </m:sSub>
                </m:sub>
              </m:sSub>
              <m:r>
                <w:rPr>
                  <w:rFonts w:ascii="Cambria Math" w:hAnsi="Cambria Math"/>
                  <w:sz w:val="18"/>
                  <w:szCs w:val="18"/>
                </w:rPr>
                <m:t xml:space="preserve"> </m:t>
              </m:r>
            </m:oMath>
            <w:r w:rsidR="005B24E8" w:rsidRPr="00276EEF">
              <w:rPr>
                <w:sz w:val="18"/>
                <w:szCs w:val="18"/>
              </w:rPr>
              <w:t xml:space="preserve"> </w:t>
            </w:r>
          </w:p>
        </w:tc>
        <w:tc>
          <w:tcPr>
            <w:tcW w:w="1370" w:type="dxa"/>
            <w:shd w:val="clear" w:color="auto" w:fill="FFFFFF" w:themeFill="background1"/>
          </w:tcPr>
          <w:p w14:paraId="234EE6BF" w14:textId="06784C24" w:rsidR="005B24E8" w:rsidRPr="00A139D4" w:rsidRDefault="005B24E8" w:rsidP="005B24E8">
            <w:pPr>
              <w:tabs>
                <w:tab w:val="center" w:pos="402"/>
              </w:tabs>
              <w:spacing w:before="30"/>
              <w:jc w:val="center"/>
              <w:rPr>
                <w:rFonts w:ascii="Verdana" w:hAnsi="Verdana"/>
                <w:sz w:val="14"/>
                <w:szCs w:val="14"/>
                <w:lang w:val="en-AU"/>
              </w:rPr>
            </w:pPr>
          </w:p>
        </w:tc>
        <w:tc>
          <w:tcPr>
            <w:tcW w:w="1323" w:type="dxa"/>
            <w:shd w:val="clear" w:color="auto" w:fill="FFFFFF" w:themeFill="background1"/>
          </w:tcPr>
          <w:p w14:paraId="24F7002F" w14:textId="4880F8D4" w:rsidR="005B24E8" w:rsidRPr="00A139D4" w:rsidRDefault="005B24E8" w:rsidP="005B24E8">
            <w:pPr>
              <w:tabs>
                <w:tab w:val="center" w:pos="402"/>
              </w:tabs>
              <w:spacing w:before="30"/>
              <w:jc w:val="center"/>
              <w:rPr>
                <w:rFonts w:ascii="Verdana" w:hAnsi="Verdana"/>
                <w:sz w:val="14"/>
                <w:szCs w:val="14"/>
                <w:highlight w:val="yellow"/>
                <w:lang w:val="en-AU"/>
              </w:rPr>
            </w:pPr>
            <w:r w:rsidRPr="00A139D4">
              <w:rPr>
                <w:rFonts w:ascii="Verdana" w:hAnsi="Verdana"/>
                <w:sz w:val="14"/>
                <w:szCs w:val="14"/>
              </w:rPr>
              <w:t>23.408</w:t>
            </w:r>
          </w:p>
        </w:tc>
        <w:tc>
          <w:tcPr>
            <w:tcW w:w="1323" w:type="dxa"/>
            <w:shd w:val="clear" w:color="auto" w:fill="FFFFFF" w:themeFill="background1"/>
          </w:tcPr>
          <w:p w14:paraId="32CED9E6" w14:textId="46629F08" w:rsidR="005B24E8" w:rsidRPr="00A139D4" w:rsidRDefault="005B24E8" w:rsidP="005B24E8">
            <w:pPr>
              <w:tabs>
                <w:tab w:val="center" w:pos="402"/>
              </w:tabs>
              <w:spacing w:before="30"/>
              <w:jc w:val="center"/>
              <w:rPr>
                <w:rFonts w:ascii="Verdana" w:hAnsi="Verdana"/>
                <w:sz w:val="14"/>
                <w:szCs w:val="14"/>
                <w:highlight w:val="yellow"/>
                <w:lang w:val="en-AU"/>
              </w:rPr>
            </w:pPr>
            <w:r w:rsidRPr="00A139D4">
              <w:rPr>
                <w:rFonts w:ascii="Verdana" w:hAnsi="Verdana"/>
                <w:sz w:val="14"/>
                <w:szCs w:val="14"/>
              </w:rPr>
              <w:t>23.347</w:t>
            </w:r>
          </w:p>
        </w:tc>
        <w:tc>
          <w:tcPr>
            <w:tcW w:w="1323" w:type="dxa"/>
            <w:shd w:val="clear" w:color="auto" w:fill="FFFFFF" w:themeFill="background1"/>
          </w:tcPr>
          <w:p w14:paraId="448A29B1" w14:textId="39CC3953" w:rsidR="005B24E8" w:rsidRPr="00A139D4" w:rsidRDefault="005B24E8" w:rsidP="005B24E8">
            <w:pPr>
              <w:tabs>
                <w:tab w:val="center" w:pos="402"/>
              </w:tabs>
              <w:spacing w:before="30"/>
              <w:jc w:val="center"/>
              <w:rPr>
                <w:rFonts w:ascii="Verdana" w:hAnsi="Verdana"/>
                <w:sz w:val="14"/>
                <w:szCs w:val="14"/>
                <w:highlight w:val="yellow"/>
                <w:lang w:val="en-AU"/>
              </w:rPr>
            </w:pPr>
            <w:r w:rsidRPr="00A139D4">
              <w:rPr>
                <w:rFonts w:ascii="Verdana" w:hAnsi="Verdana"/>
                <w:sz w:val="14"/>
                <w:szCs w:val="14"/>
              </w:rPr>
              <w:t>29.947</w:t>
            </w:r>
          </w:p>
        </w:tc>
        <w:tc>
          <w:tcPr>
            <w:tcW w:w="1418" w:type="dxa"/>
            <w:shd w:val="clear" w:color="auto" w:fill="FFFFFF" w:themeFill="background1"/>
          </w:tcPr>
          <w:p w14:paraId="036E3CAD" w14:textId="63108329" w:rsidR="005B24E8" w:rsidRPr="00A139D4" w:rsidRDefault="005B24E8" w:rsidP="005B24E8">
            <w:pPr>
              <w:tabs>
                <w:tab w:val="center" w:pos="315"/>
              </w:tabs>
              <w:spacing w:before="30"/>
              <w:jc w:val="center"/>
              <w:rPr>
                <w:rFonts w:ascii="Verdana" w:hAnsi="Verdana"/>
                <w:i/>
                <w:iCs/>
                <w:sz w:val="14"/>
                <w:szCs w:val="14"/>
                <w:lang w:val="en-AU"/>
              </w:rPr>
            </w:pPr>
            <w:r w:rsidRPr="00A139D4">
              <w:rPr>
                <w:rFonts w:ascii="Verdana" w:hAnsi="Verdana"/>
                <w:sz w:val="14"/>
                <w:szCs w:val="14"/>
              </w:rPr>
              <w:t>29.936</w:t>
            </w:r>
          </w:p>
        </w:tc>
      </w:tr>
      <w:tr w:rsidR="005B24E8" w:rsidRPr="00296DDB" w14:paraId="2D2972C4" w14:textId="77777777" w:rsidTr="00A139D4">
        <w:tc>
          <w:tcPr>
            <w:tcW w:w="284" w:type="dxa"/>
            <w:shd w:val="clear" w:color="auto" w:fill="D9D9D9" w:themeFill="background1" w:themeFillShade="D9"/>
            <w:vAlign w:val="center"/>
          </w:tcPr>
          <w:p w14:paraId="46F745D7" w14:textId="77777777" w:rsidR="005B24E8" w:rsidRPr="001547E9" w:rsidRDefault="005B24E8" w:rsidP="005B24E8">
            <w:pPr>
              <w:pStyle w:val="Tabellmittenradvnster"/>
              <w:tabs>
                <w:tab w:val="clear" w:pos="142"/>
                <w:tab w:val="clear" w:pos="652"/>
              </w:tabs>
              <w:ind w:firstLine="131"/>
              <w:jc w:val="left"/>
              <w:rPr>
                <w:i/>
                <w:iCs/>
                <w:sz w:val="16"/>
                <w:szCs w:val="16"/>
                <w:vertAlign w:val="subscript"/>
                <w:lang w:val="en-AU"/>
              </w:rPr>
            </w:pPr>
          </w:p>
        </w:tc>
        <w:tc>
          <w:tcPr>
            <w:tcW w:w="2126" w:type="dxa"/>
            <w:shd w:val="clear" w:color="auto" w:fill="D9D9D9" w:themeFill="background1" w:themeFillShade="D9"/>
          </w:tcPr>
          <w:p w14:paraId="173F2B0A" w14:textId="77777777" w:rsidR="005B24E8" w:rsidRPr="002970CF" w:rsidRDefault="005B24E8" w:rsidP="005B24E8">
            <w:pPr>
              <w:spacing w:before="30"/>
              <w:rPr>
                <w:rFonts w:ascii="Verdana" w:hAnsi="Verdana"/>
                <w:i/>
                <w:iCs/>
                <w:sz w:val="16"/>
                <w:szCs w:val="16"/>
                <w:lang w:val="en-AU"/>
              </w:rPr>
            </w:pPr>
          </w:p>
        </w:tc>
        <w:tc>
          <w:tcPr>
            <w:tcW w:w="1370" w:type="dxa"/>
            <w:shd w:val="clear" w:color="auto" w:fill="D9D9D9" w:themeFill="background1" w:themeFillShade="D9"/>
          </w:tcPr>
          <w:p w14:paraId="6D62E19E" w14:textId="500DB886" w:rsidR="005B24E8" w:rsidRPr="00A139D4" w:rsidRDefault="005B24E8" w:rsidP="005B24E8">
            <w:pPr>
              <w:tabs>
                <w:tab w:val="center" w:pos="402"/>
              </w:tabs>
              <w:spacing w:before="30"/>
              <w:jc w:val="center"/>
              <w:rPr>
                <w:rFonts w:ascii="Verdana" w:hAnsi="Verdana"/>
                <w:sz w:val="14"/>
                <w:szCs w:val="14"/>
                <w:lang w:val="en-AU"/>
              </w:rPr>
            </w:pPr>
          </w:p>
        </w:tc>
        <w:tc>
          <w:tcPr>
            <w:tcW w:w="1323" w:type="dxa"/>
            <w:shd w:val="clear" w:color="auto" w:fill="D9D9D9" w:themeFill="background1" w:themeFillShade="D9"/>
          </w:tcPr>
          <w:p w14:paraId="05765314" w14:textId="6158CCD6" w:rsidR="005B24E8" w:rsidRPr="00A139D4" w:rsidRDefault="005B24E8" w:rsidP="005B24E8">
            <w:pPr>
              <w:tabs>
                <w:tab w:val="center" w:pos="402"/>
              </w:tabs>
              <w:spacing w:before="30"/>
              <w:jc w:val="center"/>
              <w:rPr>
                <w:rFonts w:ascii="Verdana" w:hAnsi="Verdana"/>
                <w:sz w:val="14"/>
                <w:szCs w:val="14"/>
                <w:highlight w:val="yellow"/>
                <w:lang w:val="en-AU"/>
              </w:rPr>
            </w:pPr>
            <w:r w:rsidRPr="00A139D4">
              <w:rPr>
                <w:rFonts w:ascii="Verdana" w:hAnsi="Verdana"/>
                <w:sz w:val="14"/>
                <w:szCs w:val="14"/>
              </w:rPr>
              <w:t>(</w:t>
            </w:r>
            <w:proofErr w:type="gramStart"/>
            <w:r w:rsidRPr="00A139D4">
              <w:rPr>
                <w:rFonts w:ascii="Verdana" w:hAnsi="Verdana"/>
                <w:sz w:val="14"/>
                <w:szCs w:val="14"/>
              </w:rPr>
              <w:t xml:space="preserve">9.587 </w:t>
            </w:r>
            <w:r w:rsidR="00A139D4">
              <w:rPr>
                <w:rFonts w:ascii="Verdana" w:hAnsi="Verdana"/>
                <w:sz w:val="14"/>
                <w:szCs w:val="14"/>
              </w:rPr>
              <w:t>,</w:t>
            </w:r>
            <w:proofErr w:type="gramEnd"/>
            <w:r w:rsidRPr="00A139D4">
              <w:rPr>
                <w:rFonts w:ascii="Verdana" w:hAnsi="Verdana"/>
                <w:sz w:val="14"/>
                <w:szCs w:val="14"/>
              </w:rPr>
              <w:t xml:space="preserve"> 41.137)</w:t>
            </w:r>
          </w:p>
        </w:tc>
        <w:tc>
          <w:tcPr>
            <w:tcW w:w="1323" w:type="dxa"/>
            <w:shd w:val="clear" w:color="auto" w:fill="D9D9D9" w:themeFill="background1" w:themeFillShade="D9"/>
          </w:tcPr>
          <w:p w14:paraId="275DD04D" w14:textId="5842DE6F" w:rsidR="005B24E8" w:rsidRPr="00A139D4" w:rsidRDefault="005B24E8" w:rsidP="005B24E8">
            <w:pPr>
              <w:tabs>
                <w:tab w:val="center" w:pos="402"/>
              </w:tabs>
              <w:spacing w:before="30"/>
              <w:jc w:val="center"/>
              <w:rPr>
                <w:rFonts w:ascii="Verdana" w:hAnsi="Verdana"/>
                <w:sz w:val="14"/>
                <w:szCs w:val="14"/>
                <w:highlight w:val="yellow"/>
                <w:lang w:val="en-AU"/>
              </w:rPr>
            </w:pPr>
            <w:r w:rsidRPr="00A139D4">
              <w:rPr>
                <w:rFonts w:ascii="Verdana" w:hAnsi="Verdana"/>
                <w:sz w:val="14"/>
                <w:szCs w:val="14"/>
              </w:rPr>
              <w:t>(</w:t>
            </w:r>
            <w:proofErr w:type="gramStart"/>
            <w:r w:rsidRPr="00A139D4">
              <w:rPr>
                <w:rFonts w:ascii="Verdana" w:hAnsi="Verdana"/>
                <w:sz w:val="14"/>
                <w:szCs w:val="14"/>
              </w:rPr>
              <w:t xml:space="preserve">8.838 </w:t>
            </w:r>
            <w:r w:rsidR="00A139D4">
              <w:rPr>
                <w:rFonts w:ascii="Verdana" w:hAnsi="Verdana"/>
                <w:sz w:val="14"/>
                <w:szCs w:val="14"/>
              </w:rPr>
              <w:t>,</w:t>
            </w:r>
            <w:proofErr w:type="gramEnd"/>
            <w:r w:rsidRPr="00A139D4">
              <w:rPr>
                <w:rFonts w:ascii="Verdana" w:hAnsi="Verdana"/>
                <w:sz w:val="14"/>
                <w:szCs w:val="14"/>
              </w:rPr>
              <w:t xml:space="preserve"> 42.375)</w:t>
            </w:r>
          </w:p>
        </w:tc>
        <w:tc>
          <w:tcPr>
            <w:tcW w:w="1323" w:type="dxa"/>
            <w:shd w:val="clear" w:color="auto" w:fill="D9D9D9" w:themeFill="background1" w:themeFillShade="D9"/>
          </w:tcPr>
          <w:p w14:paraId="550CEFFD" w14:textId="25D0464E" w:rsidR="005B24E8" w:rsidRPr="00A139D4" w:rsidRDefault="005B24E8" w:rsidP="005B24E8">
            <w:pPr>
              <w:tabs>
                <w:tab w:val="center" w:pos="402"/>
              </w:tabs>
              <w:spacing w:before="30"/>
              <w:jc w:val="center"/>
              <w:rPr>
                <w:rFonts w:ascii="Verdana" w:hAnsi="Verdana"/>
                <w:sz w:val="14"/>
                <w:szCs w:val="14"/>
                <w:highlight w:val="yellow"/>
                <w:lang w:val="en-AU"/>
              </w:rPr>
            </w:pPr>
            <w:r w:rsidRPr="00A139D4">
              <w:rPr>
                <w:rFonts w:ascii="Verdana" w:hAnsi="Verdana"/>
                <w:sz w:val="14"/>
                <w:szCs w:val="14"/>
              </w:rPr>
              <w:t>(</w:t>
            </w:r>
            <w:proofErr w:type="gramStart"/>
            <w:r w:rsidRPr="00A139D4">
              <w:rPr>
                <w:rFonts w:ascii="Verdana" w:hAnsi="Verdana"/>
                <w:sz w:val="14"/>
                <w:szCs w:val="14"/>
              </w:rPr>
              <w:t xml:space="preserve">12.396 </w:t>
            </w:r>
            <w:r w:rsidR="00A139D4">
              <w:rPr>
                <w:rFonts w:ascii="Verdana" w:hAnsi="Verdana"/>
                <w:sz w:val="14"/>
                <w:szCs w:val="14"/>
              </w:rPr>
              <w:t>,</w:t>
            </w:r>
            <w:proofErr w:type="gramEnd"/>
            <w:r w:rsidRPr="00A139D4">
              <w:rPr>
                <w:rFonts w:ascii="Verdana" w:hAnsi="Verdana"/>
                <w:sz w:val="14"/>
                <w:szCs w:val="14"/>
              </w:rPr>
              <w:t xml:space="preserve"> 51.630)</w:t>
            </w:r>
          </w:p>
        </w:tc>
        <w:tc>
          <w:tcPr>
            <w:tcW w:w="1418" w:type="dxa"/>
            <w:shd w:val="clear" w:color="auto" w:fill="D9D9D9" w:themeFill="background1" w:themeFillShade="D9"/>
          </w:tcPr>
          <w:p w14:paraId="6C5FAAD4" w14:textId="435E82A9" w:rsidR="005B24E8" w:rsidRPr="00A139D4" w:rsidRDefault="005B24E8" w:rsidP="005B24E8">
            <w:pPr>
              <w:tabs>
                <w:tab w:val="center" w:pos="315"/>
              </w:tabs>
              <w:spacing w:before="30"/>
              <w:jc w:val="center"/>
              <w:rPr>
                <w:rFonts w:ascii="Verdana" w:hAnsi="Verdana"/>
                <w:i/>
                <w:iCs/>
                <w:sz w:val="14"/>
                <w:szCs w:val="14"/>
                <w:lang w:val="en-AU"/>
              </w:rPr>
            </w:pPr>
            <w:r w:rsidRPr="00A139D4">
              <w:rPr>
                <w:rFonts w:ascii="Verdana" w:hAnsi="Verdana"/>
                <w:sz w:val="14"/>
                <w:szCs w:val="14"/>
              </w:rPr>
              <w:t>(</w:t>
            </w:r>
            <w:proofErr w:type="gramStart"/>
            <w:r w:rsidRPr="00A139D4">
              <w:rPr>
                <w:rFonts w:ascii="Verdana" w:hAnsi="Verdana"/>
                <w:sz w:val="14"/>
                <w:szCs w:val="14"/>
              </w:rPr>
              <w:t xml:space="preserve">13.419 </w:t>
            </w:r>
            <w:r w:rsidR="00A139D4">
              <w:rPr>
                <w:rFonts w:ascii="Verdana" w:hAnsi="Verdana"/>
                <w:sz w:val="14"/>
                <w:szCs w:val="14"/>
              </w:rPr>
              <w:t>,</w:t>
            </w:r>
            <w:proofErr w:type="gramEnd"/>
            <w:r w:rsidRPr="00A139D4">
              <w:rPr>
                <w:rFonts w:ascii="Verdana" w:hAnsi="Verdana"/>
                <w:sz w:val="14"/>
                <w:szCs w:val="14"/>
              </w:rPr>
              <w:t xml:space="preserve"> 50.290)</w:t>
            </w:r>
          </w:p>
        </w:tc>
      </w:tr>
      <w:tr w:rsidR="005B24E8" w:rsidRPr="00296DDB" w14:paraId="24E2EEAB" w14:textId="77777777" w:rsidTr="00A139D4">
        <w:tc>
          <w:tcPr>
            <w:tcW w:w="284" w:type="dxa"/>
            <w:shd w:val="clear" w:color="auto" w:fill="FFFFFF" w:themeFill="background1"/>
            <w:vAlign w:val="center"/>
          </w:tcPr>
          <w:p w14:paraId="6834C588" w14:textId="77777777" w:rsidR="005B24E8" w:rsidRPr="001547E9" w:rsidRDefault="005B24E8" w:rsidP="005B24E8">
            <w:pPr>
              <w:pStyle w:val="Tabellmittenradvnster"/>
              <w:tabs>
                <w:tab w:val="clear" w:pos="142"/>
                <w:tab w:val="clear" w:pos="652"/>
              </w:tabs>
              <w:ind w:firstLine="131"/>
              <w:jc w:val="left"/>
              <w:rPr>
                <w:i/>
                <w:iCs/>
                <w:sz w:val="16"/>
                <w:szCs w:val="16"/>
                <w:vertAlign w:val="subscript"/>
                <w:lang w:val="en-AU"/>
              </w:rPr>
            </w:pPr>
          </w:p>
        </w:tc>
        <w:tc>
          <w:tcPr>
            <w:tcW w:w="2126" w:type="dxa"/>
            <w:shd w:val="clear" w:color="auto" w:fill="FFFFFF" w:themeFill="background1"/>
          </w:tcPr>
          <w:p w14:paraId="4B8AED5D" w14:textId="148B0C2C" w:rsidR="005B24E8" w:rsidRPr="00BC3BE6" w:rsidRDefault="004B3F9B" w:rsidP="005B24E8">
            <w:pPr>
              <w:spacing w:before="30"/>
              <w:rPr>
                <w:rFonts w:ascii="Verdana" w:hAnsi="Verdana"/>
                <w:i/>
                <w:iCs/>
                <w:sz w:val="16"/>
                <w:szCs w:val="16"/>
                <w:lang w:val="en-AU"/>
              </w:rPr>
            </w:pPr>
            <m:oMathPara>
              <m:oMathParaPr>
                <m:jc m:val="left"/>
              </m:oMathParaPr>
              <m:oMath>
                <m:sSub>
                  <m:sSubPr>
                    <m:ctrlPr>
                      <w:rPr>
                        <w:rFonts w:ascii="Cambria Math" w:hAnsi="Cambria Math"/>
                        <w:i/>
                        <w:sz w:val="18"/>
                        <w:szCs w:val="18"/>
                      </w:rPr>
                    </m:ctrlPr>
                  </m:sSubPr>
                  <m:e>
                    <m:r>
                      <w:rPr>
                        <w:rFonts w:ascii="Cambria Math" w:hAnsi="Cambria Math"/>
                        <w:sz w:val="18"/>
                        <w:szCs w:val="18"/>
                      </w:rPr>
                      <m:t>γ</m:t>
                    </m:r>
                  </m:e>
                  <m:sub>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t</m:t>
                        </m:r>
                      </m:sub>
                    </m:sSub>
                  </m:sub>
                </m:sSub>
              </m:oMath>
            </m:oMathPara>
          </w:p>
        </w:tc>
        <w:tc>
          <w:tcPr>
            <w:tcW w:w="1370" w:type="dxa"/>
            <w:shd w:val="clear" w:color="auto" w:fill="FFFFFF" w:themeFill="background1"/>
          </w:tcPr>
          <w:p w14:paraId="2BC0E566" w14:textId="396CD667" w:rsidR="005B24E8" w:rsidRPr="00A139D4" w:rsidRDefault="005B24E8" w:rsidP="005B24E8">
            <w:pPr>
              <w:tabs>
                <w:tab w:val="center" w:pos="402"/>
              </w:tabs>
              <w:spacing w:before="30"/>
              <w:jc w:val="center"/>
              <w:rPr>
                <w:rFonts w:ascii="Verdana" w:hAnsi="Verdana"/>
                <w:sz w:val="14"/>
                <w:szCs w:val="14"/>
                <w:lang w:val="en-AU"/>
              </w:rPr>
            </w:pPr>
          </w:p>
        </w:tc>
        <w:tc>
          <w:tcPr>
            <w:tcW w:w="1323" w:type="dxa"/>
            <w:shd w:val="clear" w:color="auto" w:fill="FFFFFF" w:themeFill="background1"/>
          </w:tcPr>
          <w:p w14:paraId="222D4104" w14:textId="10EED24D" w:rsidR="005B24E8" w:rsidRPr="00A139D4" w:rsidRDefault="005B24E8" w:rsidP="005B24E8">
            <w:pPr>
              <w:tabs>
                <w:tab w:val="center" w:pos="402"/>
              </w:tabs>
              <w:spacing w:before="30"/>
              <w:jc w:val="center"/>
              <w:rPr>
                <w:rFonts w:ascii="Verdana" w:hAnsi="Verdana"/>
                <w:sz w:val="14"/>
                <w:szCs w:val="14"/>
                <w:highlight w:val="yellow"/>
                <w:lang w:val="en-AU"/>
              </w:rPr>
            </w:pPr>
          </w:p>
        </w:tc>
        <w:tc>
          <w:tcPr>
            <w:tcW w:w="1323" w:type="dxa"/>
            <w:shd w:val="clear" w:color="auto" w:fill="FFFFFF" w:themeFill="background1"/>
          </w:tcPr>
          <w:p w14:paraId="3D23EA74" w14:textId="4E543E82" w:rsidR="005B24E8" w:rsidRPr="00A139D4" w:rsidRDefault="005B24E8" w:rsidP="005B24E8">
            <w:pPr>
              <w:tabs>
                <w:tab w:val="center" w:pos="402"/>
              </w:tabs>
              <w:spacing w:before="30"/>
              <w:jc w:val="center"/>
              <w:rPr>
                <w:rFonts w:ascii="Verdana" w:hAnsi="Verdana"/>
                <w:sz w:val="14"/>
                <w:szCs w:val="14"/>
                <w:highlight w:val="yellow"/>
                <w:lang w:val="en-AU"/>
              </w:rPr>
            </w:pPr>
          </w:p>
        </w:tc>
        <w:tc>
          <w:tcPr>
            <w:tcW w:w="1323" w:type="dxa"/>
            <w:shd w:val="clear" w:color="auto" w:fill="FFFFFF" w:themeFill="background1"/>
          </w:tcPr>
          <w:p w14:paraId="25E6403B" w14:textId="1D1B4FCD" w:rsidR="005B24E8" w:rsidRPr="00A139D4" w:rsidRDefault="005B24E8" w:rsidP="005B24E8">
            <w:pPr>
              <w:tabs>
                <w:tab w:val="center" w:pos="402"/>
              </w:tabs>
              <w:spacing w:before="30"/>
              <w:jc w:val="center"/>
              <w:rPr>
                <w:rFonts w:ascii="Verdana" w:hAnsi="Verdana"/>
                <w:sz w:val="14"/>
                <w:szCs w:val="14"/>
                <w:highlight w:val="yellow"/>
                <w:lang w:val="en-AU"/>
              </w:rPr>
            </w:pPr>
            <w:r w:rsidRPr="00A139D4">
              <w:rPr>
                <w:rFonts w:ascii="Verdana" w:hAnsi="Verdana"/>
                <w:sz w:val="14"/>
                <w:szCs w:val="14"/>
              </w:rPr>
              <w:t>0.146</w:t>
            </w:r>
          </w:p>
        </w:tc>
        <w:tc>
          <w:tcPr>
            <w:tcW w:w="1418" w:type="dxa"/>
            <w:shd w:val="clear" w:color="auto" w:fill="FFFFFF" w:themeFill="background1"/>
          </w:tcPr>
          <w:p w14:paraId="0D3AD3FB" w14:textId="637D00D7" w:rsidR="005B24E8" w:rsidRPr="00A139D4" w:rsidRDefault="005B24E8" w:rsidP="005B24E8">
            <w:pPr>
              <w:tabs>
                <w:tab w:val="center" w:pos="315"/>
              </w:tabs>
              <w:spacing w:before="30"/>
              <w:jc w:val="center"/>
              <w:rPr>
                <w:rFonts w:ascii="Verdana" w:hAnsi="Verdana"/>
                <w:i/>
                <w:iCs/>
                <w:sz w:val="14"/>
                <w:szCs w:val="14"/>
                <w:lang w:val="en-AU"/>
              </w:rPr>
            </w:pPr>
            <w:r w:rsidRPr="00A139D4">
              <w:rPr>
                <w:rFonts w:ascii="Verdana" w:hAnsi="Verdana"/>
                <w:sz w:val="14"/>
                <w:szCs w:val="14"/>
              </w:rPr>
              <w:t>0.383</w:t>
            </w:r>
          </w:p>
        </w:tc>
      </w:tr>
      <w:tr w:rsidR="005B24E8" w:rsidRPr="00296DDB" w14:paraId="4826AF6E" w14:textId="77777777" w:rsidTr="00A139D4">
        <w:tc>
          <w:tcPr>
            <w:tcW w:w="284" w:type="dxa"/>
            <w:shd w:val="clear" w:color="auto" w:fill="D9D9D9" w:themeFill="background1" w:themeFillShade="D9"/>
            <w:vAlign w:val="center"/>
          </w:tcPr>
          <w:p w14:paraId="56DFF26D" w14:textId="77777777" w:rsidR="005B24E8" w:rsidRPr="001547E9" w:rsidRDefault="005B24E8" w:rsidP="005B24E8">
            <w:pPr>
              <w:pStyle w:val="Tabellmittenradvnster"/>
              <w:tabs>
                <w:tab w:val="clear" w:pos="142"/>
                <w:tab w:val="clear" w:pos="652"/>
              </w:tabs>
              <w:ind w:firstLine="131"/>
              <w:jc w:val="left"/>
              <w:rPr>
                <w:i/>
                <w:iCs/>
                <w:sz w:val="16"/>
                <w:szCs w:val="16"/>
                <w:vertAlign w:val="subscript"/>
                <w:lang w:val="en-AU"/>
              </w:rPr>
            </w:pPr>
          </w:p>
        </w:tc>
        <w:tc>
          <w:tcPr>
            <w:tcW w:w="2126" w:type="dxa"/>
            <w:shd w:val="clear" w:color="auto" w:fill="D9D9D9" w:themeFill="background1" w:themeFillShade="D9"/>
          </w:tcPr>
          <w:p w14:paraId="68642E6A" w14:textId="77777777" w:rsidR="005B24E8" w:rsidRPr="002970CF" w:rsidRDefault="005B24E8" w:rsidP="005B24E8">
            <w:pPr>
              <w:spacing w:before="30"/>
              <w:rPr>
                <w:rFonts w:ascii="Verdana" w:hAnsi="Verdana"/>
                <w:i/>
                <w:iCs/>
                <w:sz w:val="16"/>
                <w:szCs w:val="16"/>
                <w:lang w:val="en-AU"/>
              </w:rPr>
            </w:pPr>
          </w:p>
        </w:tc>
        <w:tc>
          <w:tcPr>
            <w:tcW w:w="1370" w:type="dxa"/>
            <w:shd w:val="clear" w:color="auto" w:fill="D9D9D9" w:themeFill="background1" w:themeFillShade="D9"/>
          </w:tcPr>
          <w:p w14:paraId="66558B25" w14:textId="1F6A1293" w:rsidR="005B24E8" w:rsidRPr="00A139D4" w:rsidRDefault="005B24E8" w:rsidP="005B24E8">
            <w:pPr>
              <w:tabs>
                <w:tab w:val="center" w:pos="402"/>
              </w:tabs>
              <w:spacing w:before="30"/>
              <w:jc w:val="center"/>
              <w:rPr>
                <w:rFonts w:ascii="Verdana" w:hAnsi="Verdana"/>
                <w:sz w:val="14"/>
                <w:szCs w:val="14"/>
                <w:lang w:val="en-AU"/>
              </w:rPr>
            </w:pPr>
          </w:p>
        </w:tc>
        <w:tc>
          <w:tcPr>
            <w:tcW w:w="1323" w:type="dxa"/>
            <w:shd w:val="clear" w:color="auto" w:fill="D9D9D9" w:themeFill="background1" w:themeFillShade="D9"/>
          </w:tcPr>
          <w:p w14:paraId="7AC80732" w14:textId="599AB503" w:rsidR="005B24E8" w:rsidRPr="00A139D4" w:rsidRDefault="005B24E8" w:rsidP="005B24E8">
            <w:pPr>
              <w:tabs>
                <w:tab w:val="center" w:pos="402"/>
              </w:tabs>
              <w:spacing w:before="30"/>
              <w:jc w:val="center"/>
              <w:rPr>
                <w:rFonts w:ascii="Verdana" w:hAnsi="Verdana"/>
                <w:sz w:val="14"/>
                <w:szCs w:val="14"/>
                <w:highlight w:val="yellow"/>
                <w:lang w:val="en-AU"/>
              </w:rPr>
            </w:pPr>
          </w:p>
        </w:tc>
        <w:tc>
          <w:tcPr>
            <w:tcW w:w="1323" w:type="dxa"/>
            <w:shd w:val="clear" w:color="auto" w:fill="D9D9D9" w:themeFill="background1" w:themeFillShade="D9"/>
          </w:tcPr>
          <w:p w14:paraId="66C8F38F" w14:textId="35069BFB" w:rsidR="005B24E8" w:rsidRPr="00A139D4" w:rsidRDefault="005B24E8" w:rsidP="005B24E8">
            <w:pPr>
              <w:tabs>
                <w:tab w:val="center" w:pos="402"/>
              </w:tabs>
              <w:spacing w:before="30"/>
              <w:jc w:val="center"/>
              <w:rPr>
                <w:rFonts w:ascii="Verdana" w:hAnsi="Verdana"/>
                <w:sz w:val="14"/>
                <w:szCs w:val="14"/>
                <w:highlight w:val="yellow"/>
                <w:lang w:val="en-AU"/>
              </w:rPr>
            </w:pPr>
          </w:p>
        </w:tc>
        <w:tc>
          <w:tcPr>
            <w:tcW w:w="1323" w:type="dxa"/>
            <w:shd w:val="clear" w:color="auto" w:fill="D9D9D9" w:themeFill="background1" w:themeFillShade="D9"/>
          </w:tcPr>
          <w:p w14:paraId="4634B274" w14:textId="4C7CB2B5" w:rsidR="005B24E8" w:rsidRPr="00A139D4" w:rsidRDefault="005B24E8" w:rsidP="005B24E8">
            <w:pPr>
              <w:tabs>
                <w:tab w:val="center" w:pos="402"/>
              </w:tabs>
              <w:spacing w:before="30"/>
              <w:jc w:val="center"/>
              <w:rPr>
                <w:rFonts w:ascii="Verdana" w:hAnsi="Verdana"/>
                <w:sz w:val="14"/>
                <w:szCs w:val="14"/>
                <w:highlight w:val="yellow"/>
                <w:lang w:val="en-AU"/>
              </w:rPr>
            </w:pPr>
            <w:r w:rsidRPr="00A139D4">
              <w:rPr>
                <w:rFonts w:ascii="Verdana" w:hAnsi="Verdana"/>
                <w:sz w:val="14"/>
                <w:szCs w:val="14"/>
              </w:rPr>
              <w:t>(-0.</w:t>
            </w:r>
            <w:proofErr w:type="gramStart"/>
            <w:r w:rsidRPr="00A139D4">
              <w:rPr>
                <w:rFonts w:ascii="Verdana" w:hAnsi="Verdana"/>
                <w:sz w:val="14"/>
                <w:szCs w:val="14"/>
              </w:rPr>
              <w:t xml:space="preserve">394 </w:t>
            </w:r>
            <w:r w:rsidR="00A139D4">
              <w:rPr>
                <w:rFonts w:ascii="Verdana" w:hAnsi="Verdana"/>
                <w:sz w:val="14"/>
                <w:szCs w:val="14"/>
              </w:rPr>
              <w:t>,</w:t>
            </w:r>
            <w:proofErr w:type="gramEnd"/>
            <w:r w:rsidRPr="00A139D4">
              <w:rPr>
                <w:rFonts w:ascii="Verdana" w:hAnsi="Verdana"/>
                <w:sz w:val="14"/>
                <w:szCs w:val="14"/>
              </w:rPr>
              <w:t xml:space="preserve"> 0.660)</w:t>
            </w:r>
          </w:p>
        </w:tc>
        <w:tc>
          <w:tcPr>
            <w:tcW w:w="1418" w:type="dxa"/>
            <w:shd w:val="clear" w:color="auto" w:fill="D9D9D9" w:themeFill="background1" w:themeFillShade="D9"/>
          </w:tcPr>
          <w:p w14:paraId="6EAEEF7E" w14:textId="560FEBF0" w:rsidR="005B24E8" w:rsidRPr="00A139D4" w:rsidRDefault="005B24E8" w:rsidP="005B24E8">
            <w:pPr>
              <w:tabs>
                <w:tab w:val="center" w:pos="315"/>
              </w:tabs>
              <w:spacing w:before="30"/>
              <w:jc w:val="center"/>
              <w:rPr>
                <w:rFonts w:ascii="Verdana" w:hAnsi="Verdana"/>
                <w:i/>
                <w:iCs/>
                <w:sz w:val="14"/>
                <w:szCs w:val="14"/>
                <w:lang w:val="en-AU"/>
              </w:rPr>
            </w:pPr>
            <w:r w:rsidRPr="00A139D4">
              <w:rPr>
                <w:rFonts w:ascii="Verdana" w:hAnsi="Verdana"/>
                <w:sz w:val="14"/>
                <w:szCs w:val="14"/>
              </w:rPr>
              <w:t>(-0.</w:t>
            </w:r>
            <w:proofErr w:type="gramStart"/>
            <w:r w:rsidRPr="00A139D4">
              <w:rPr>
                <w:rFonts w:ascii="Verdana" w:hAnsi="Verdana"/>
                <w:sz w:val="14"/>
                <w:szCs w:val="14"/>
              </w:rPr>
              <w:t xml:space="preserve">137 </w:t>
            </w:r>
            <w:r w:rsidR="00A139D4">
              <w:rPr>
                <w:rFonts w:ascii="Verdana" w:hAnsi="Verdana"/>
                <w:sz w:val="14"/>
                <w:szCs w:val="14"/>
              </w:rPr>
              <w:t>,</w:t>
            </w:r>
            <w:proofErr w:type="gramEnd"/>
            <w:r w:rsidRPr="00A139D4">
              <w:rPr>
                <w:rFonts w:ascii="Verdana" w:hAnsi="Verdana"/>
                <w:sz w:val="14"/>
                <w:szCs w:val="14"/>
              </w:rPr>
              <w:t xml:space="preserve"> 0.792)</w:t>
            </w:r>
          </w:p>
        </w:tc>
      </w:tr>
      <w:tr w:rsidR="005B24E8" w:rsidRPr="00296DDB" w14:paraId="0363BF9B" w14:textId="77777777" w:rsidTr="00A139D4">
        <w:tc>
          <w:tcPr>
            <w:tcW w:w="284" w:type="dxa"/>
            <w:shd w:val="clear" w:color="auto" w:fill="FFFFFF" w:themeFill="background1"/>
            <w:vAlign w:val="center"/>
          </w:tcPr>
          <w:p w14:paraId="3C94CDFC" w14:textId="77777777" w:rsidR="005B24E8" w:rsidRPr="001547E9" w:rsidRDefault="005B24E8" w:rsidP="005B24E8">
            <w:pPr>
              <w:pStyle w:val="Tabellmittenradvnster"/>
              <w:tabs>
                <w:tab w:val="clear" w:pos="142"/>
                <w:tab w:val="clear" w:pos="652"/>
              </w:tabs>
              <w:ind w:firstLine="131"/>
              <w:jc w:val="left"/>
              <w:rPr>
                <w:i/>
                <w:iCs/>
                <w:sz w:val="16"/>
                <w:szCs w:val="16"/>
                <w:vertAlign w:val="subscript"/>
                <w:lang w:val="en-AU"/>
              </w:rPr>
            </w:pPr>
          </w:p>
        </w:tc>
        <w:tc>
          <w:tcPr>
            <w:tcW w:w="2126" w:type="dxa"/>
            <w:shd w:val="clear" w:color="auto" w:fill="FFFFFF" w:themeFill="background1"/>
          </w:tcPr>
          <w:p w14:paraId="33AF02D5" w14:textId="5A80DF00" w:rsidR="005B24E8" w:rsidRPr="00EF7C9D" w:rsidRDefault="004B3F9B" w:rsidP="005B24E8">
            <w:pPr>
              <w:spacing w:before="30"/>
              <w:rPr>
                <w:rFonts w:ascii="Verdana" w:hAnsi="Verdana"/>
                <w:i/>
                <w:iCs/>
                <w:sz w:val="16"/>
                <w:szCs w:val="16"/>
                <w:lang w:val="en-AU"/>
              </w:rPr>
            </w:pPr>
            <m:oMathPara>
              <m:oMathParaPr>
                <m:jc m:val="left"/>
              </m:oMathParaPr>
              <m:oMath>
                <m:sSub>
                  <m:sSubPr>
                    <m:ctrlPr>
                      <w:rPr>
                        <w:rFonts w:ascii="Cambria Math" w:hAnsi="Cambria Math"/>
                        <w:i/>
                        <w:sz w:val="18"/>
                        <w:szCs w:val="18"/>
                      </w:rPr>
                    </m:ctrlPr>
                  </m:sSubPr>
                  <m:e>
                    <m:r>
                      <w:rPr>
                        <w:rFonts w:ascii="Cambria Math" w:hAnsi="Cambria Math"/>
                        <w:sz w:val="18"/>
                        <w:szCs w:val="18"/>
                      </w:rPr>
                      <m:t>γ</m:t>
                    </m:r>
                  </m:e>
                  <m:sub>
                    <m:sSub>
                      <m:sSubPr>
                        <m:ctrlPr>
                          <w:rPr>
                            <w:rFonts w:ascii="Cambria Math" w:hAnsi="Cambria Math"/>
                            <w:i/>
                            <w:sz w:val="18"/>
                            <w:szCs w:val="18"/>
                          </w:rPr>
                        </m:ctrlPr>
                      </m:sSubPr>
                      <m:e>
                        <m:r>
                          <m:rPr>
                            <m:sty m:val="p"/>
                          </m:rPr>
                          <w:rPr>
                            <w:rFonts w:ascii="Cambria Math" w:hAnsi="Cambria Math"/>
                            <w:sz w:val="18"/>
                            <w:szCs w:val="18"/>
                          </w:rPr>
                          <m:t>Δ</m:t>
                        </m:r>
                        <m:r>
                          <w:rPr>
                            <w:rFonts w:ascii="Cambria Math" w:hAnsi="Cambria Math"/>
                            <w:sz w:val="18"/>
                            <w:szCs w:val="18"/>
                          </w:rPr>
                          <m:t>u</m:t>
                        </m:r>
                      </m:e>
                      <m:sub>
                        <m:r>
                          <w:rPr>
                            <w:rFonts w:ascii="Cambria Math" w:hAnsi="Cambria Math"/>
                            <w:sz w:val="18"/>
                            <w:szCs w:val="18"/>
                          </w:rPr>
                          <m:t>t</m:t>
                        </m:r>
                      </m:sub>
                    </m:sSub>
                  </m:sub>
                </m:sSub>
              </m:oMath>
            </m:oMathPara>
          </w:p>
        </w:tc>
        <w:tc>
          <w:tcPr>
            <w:tcW w:w="1370" w:type="dxa"/>
            <w:shd w:val="clear" w:color="auto" w:fill="FFFFFF" w:themeFill="background1"/>
          </w:tcPr>
          <w:p w14:paraId="5C0C6764" w14:textId="43574D1F" w:rsidR="005B24E8" w:rsidRPr="00A139D4" w:rsidRDefault="005B24E8" w:rsidP="005B24E8">
            <w:pPr>
              <w:tabs>
                <w:tab w:val="center" w:pos="402"/>
              </w:tabs>
              <w:spacing w:before="30"/>
              <w:jc w:val="center"/>
              <w:rPr>
                <w:rFonts w:ascii="Verdana" w:hAnsi="Verdana"/>
                <w:sz w:val="14"/>
                <w:szCs w:val="14"/>
                <w:lang w:val="en-AU"/>
              </w:rPr>
            </w:pPr>
          </w:p>
        </w:tc>
        <w:tc>
          <w:tcPr>
            <w:tcW w:w="1323" w:type="dxa"/>
            <w:shd w:val="clear" w:color="auto" w:fill="FFFFFF" w:themeFill="background1"/>
          </w:tcPr>
          <w:p w14:paraId="62E74224" w14:textId="08969068" w:rsidR="005B24E8" w:rsidRPr="00A139D4" w:rsidRDefault="005B24E8" w:rsidP="005B24E8">
            <w:pPr>
              <w:tabs>
                <w:tab w:val="center" w:pos="402"/>
              </w:tabs>
              <w:spacing w:before="30"/>
              <w:jc w:val="center"/>
              <w:rPr>
                <w:rFonts w:ascii="Verdana" w:hAnsi="Verdana"/>
                <w:sz w:val="14"/>
                <w:szCs w:val="14"/>
                <w:highlight w:val="yellow"/>
                <w:lang w:val="en-AU"/>
              </w:rPr>
            </w:pPr>
          </w:p>
        </w:tc>
        <w:tc>
          <w:tcPr>
            <w:tcW w:w="1323" w:type="dxa"/>
            <w:shd w:val="clear" w:color="auto" w:fill="FFFFFF" w:themeFill="background1"/>
          </w:tcPr>
          <w:p w14:paraId="5CE13E9C" w14:textId="1F1F2336" w:rsidR="005B24E8" w:rsidRPr="00A139D4" w:rsidRDefault="005B24E8" w:rsidP="005B24E8">
            <w:pPr>
              <w:tabs>
                <w:tab w:val="center" w:pos="402"/>
              </w:tabs>
              <w:spacing w:before="30"/>
              <w:jc w:val="center"/>
              <w:rPr>
                <w:rFonts w:ascii="Verdana" w:hAnsi="Verdana"/>
                <w:sz w:val="14"/>
                <w:szCs w:val="14"/>
                <w:highlight w:val="yellow"/>
                <w:lang w:val="en-AU"/>
              </w:rPr>
            </w:pPr>
          </w:p>
        </w:tc>
        <w:tc>
          <w:tcPr>
            <w:tcW w:w="1323" w:type="dxa"/>
            <w:shd w:val="clear" w:color="auto" w:fill="FFFFFF" w:themeFill="background1"/>
          </w:tcPr>
          <w:p w14:paraId="482BD737" w14:textId="43A4AF16" w:rsidR="005B24E8" w:rsidRPr="00A139D4" w:rsidRDefault="005B24E8" w:rsidP="005B24E8">
            <w:pPr>
              <w:tabs>
                <w:tab w:val="center" w:pos="402"/>
              </w:tabs>
              <w:spacing w:before="30"/>
              <w:jc w:val="center"/>
              <w:rPr>
                <w:rFonts w:ascii="Verdana" w:hAnsi="Verdana"/>
                <w:sz w:val="14"/>
                <w:szCs w:val="14"/>
                <w:highlight w:val="yellow"/>
                <w:lang w:val="en-AU"/>
              </w:rPr>
            </w:pPr>
            <w:r w:rsidRPr="00A139D4">
              <w:rPr>
                <w:rFonts w:ascii="Verdana" w:hAnsi="Verdana"/>
                <w:sz w:val="14"/>
                <w:szCs w:val="14"/>
              </w:rPr>
              <w:t>0.016</w:t>
            </w:r>
          </w:p>
        </w:tc>
        <w:tc>
          <w:tcPr>
            <w:tcW w:w="1418" w:type="dxa"/>
            <w:shd w:val="clear" w:color="auto" w:fill="FFFFFF" w:themeFill="background1"/>
          </w:tcPr>
          <w:p w14:paraId="54EC2C13" w14:textId="1642697D" w:rsidR="005B24E8" w:rsidRPr="00A139D4" w:rsidRDefault="005B24E8" w:rsidP="005B24E8">
            <w:pPr>
              <w:tabs>
                <w:tab w:val="center" w:pos="315"/>
              </w:tabs>
              <w:spacing w:before="30"/>
              <w:jc w:val="center"/>
              <w:rPr>
                <w:rFonts w:ascii="Verdana" w:hAnsi="Verdana"/>
                <w:i/>
                <w:iCs/>
                <w:sz w:val="14"/>
                <w:szCs w:val="14"/>
                <w:lang w:val="en-AU"/>
              </w:rPr>
            </w:pPr>
            <w:r w:rsidRPr="00A139D4">
              <w:rPr>
                <w:rFonts w:ascii="Verdana" w:hAnsi="Verdana"/>
                <w:sz w:val="14"/>
                <w:szCs w:val="14"/>
              </w:rPr>
              <w:t>0.011</w:t>
            </w:r>
          </w:p>
        </w:tc>
      </w:tr>
      <w:tr w:rsidR="005B24E8" w:rsidRPr="00296DDB" w14:paraId="03CD1651" w14:textId="77777777" w:rsidTr="00A139D4">
        <w:tc>
          <w:tcPr>
            <w:tcW w:w="284" w:type="dxa"/>
            <w:shd w:val="clear" w:color="auto" w:fill="D9D9D9" w:themeFill="background1" w:themeFillShade="D9"/>
            <w:vAlign w:val="center"/>
          </w:tcPr>
          <w:p w14:paraId="5C25FC74" w14:textId="466C1382" w:rsidR="005B24E8" w:rsidRPr="001547E9" w:rsidRDefault="005B24E8" w:rsidP="005B24E8">
            <w:pPr>
              <w:pStyle w:val="Tabellmittenradvnster"/>
              <w:tabs>
                <w:tab w:val="clear" w:pos="142"/>
                <w:tab w:val="clear" w:pos="652"/>
              </w:tabs>
              <w:ind w:firstLine="131"/>
              <w:jc w:val="left"/>
              <w:rPr>
                <w:i/>
                <w:iCs/>
                <w:sz w:val="16"/>
                <w:szCs w:val="16"/>
                <w:vertAlign w:val="subscript"/>
                <w:lang w:val="en-AU"/>
              </w:rPr>
            </w:pPr>
          </w:p>
        </w:tc>
        <w:tc>
          <w:tcPr>
            <w:tcW w:w="2126" w:type="dxa"/>
            <w:shd w:val="clear" w:color="auto" w:fill="D9D9D9" w:themeFill="background1" w:themeFillShade="D9"/>
          </w:tcPr>
          <w:p w14:paraId="3852DF0F" w14:textId="7DA92EC4" w:rsidR="005B24E8" w:rsidRPr="002970CF" w:rsidRDefault="005B24E8" w:rsidP="005B24E8">
            <w:pPr>
              <w:spacing w:before="30"/>
              <w:rPr>
                <w:rFonts w:ascii="Verdana" w:hAnsi="Verdana"/>
                <w:i/>
                <w:iCs/>
                <w:sz w:val="16"/>
                <w:szCs w:val="16"/>
                <w:lang w:val="en-AU"/>
              </w:rPr>
            </w:pPr>
          </w:p>
        </w:tc>
        <w:tc>
          <w:tcPr>
            <w:tcW w:w="1370" w:type="dxa"/>
            <w:shd w:val="clear" w:color="auto" w:fill="D9D9D9" w:themeFill="background1" w:themeFillShade="D9"/>
          </w:tcPr>
          <w:p w14:paraId="5E441206" w14:textId="07366F30" w:rsidR="005B24E8" w:rsidRPr="00A139D4" w:rsidRDefault="005B24E8" w:rsidP="005B24E8">
            <w:pPr>
              <w:tabs>
                <w:tab w:val="center" w:pos="402"/>
              </w:tabs>
              <w:spacing w:before="30"/>
              <w:jc w:val="center"/>
              <w:rPr>
                <w:rFonts w:ascii="Verdana" w:hAnsi="Verdana"/>
                <w:sz w:val="14"/>
                <w:szCs w:val="14"/>
                <w:lang w:val="en-AU"/>
              </w:rPr>
            </w:pPr>
          </w:p>
        </w:tc>
        <w:tc>
          <w:tcPr>
            <w:tcW w:w="1323" w:type="dxa"/>
            <w:shd w:val="clear" w:color="auto" w:fill="D9D9D9" w:themeFill="background1" w:themeFillShade="D9"/>
          </w:tcPr>
          <w:p w14:paraId="64C3EFE5" w14:textId="007D6AD7" w:rsidR="005B24E8" w:rsidRPr="00A139D4" w:rsidRDefault="005B24E8" w:rsidP="005B24E8">
            <w:pPr>
              <w:tabs>
                <w:tab w:val="center" w:pos="402"/>
              </w:tabs>
              <w:spacing w:before="30"/>
              <w:jc w:val="center"/>
              <w:rPr>
                <w:rFonts w:ascii="Verdana" w:hAnsi="Verdana"/>
                <w:sz w:val="14"/>
                <w:szCs w:val="14"/>
                <w:highlight w:val="yellow"/>
                <w:lang w:val="en-AU"/>
              </w:rPr>
            </w:pPr>
          </w:p>
        </w:tc>
        <w:tc>
          <w:tcPr>
            <w:tcW w:w="1323" w:type="dxa"/>
            <w:shd w:val="clear" w:color="auto" w:fill="D9D9D9" w:themeFill="background1" w:themeFillShade="D9"/>
          </w:tcPr>
          <w:p w14:paraId="2E6E7A80" w14:textId="132EABB1" w:rsidR="005B24E8" w:rsidRPr="00A139D4" w:rsidRDefault="005B24E8" w:rsidP="005B24E8">
            <w:pPr>
              <w:tabs>
                <w:tab w:val="center" w:pos="402"/>
              </w:tabs>
              <w:spacing w:before="30"/>
              <w:jc w:val="center"/>
              <w:rPr>
                <w:rFonts w:ascii="Verdana" w:hAnsi="Verdana"/>
                <w:sz w:val="14"/>
                <w:szCs w:val="14"/>
                <w:highlight w:val="yellow"/>
                <w:lang w:val="en-AU"/>
              </w:rPr>
            </w:pPr>
          </w:p>
        </w:tc>
        <w:tc>
          <w:tcPr>
            <w:tcW w:w="1323" w:type="dxa"/>
            <w:shd w:val="clear" w:color="auto" w:fill="D9D9D9" w:themeFill="background1" w:themeFillShade="D9"/>
          </w:tcPr>
          <w:p w14:paraId="74744645" w14:textId="7BD3B0B6" w:rsidR="005B24E8" w:rsidRPr="00A139D4" w:rsidRDefault="005B24E8" w:rsidP="005B24E8">
            <w:pPr>
              <w:tabs>
                <w:tab w:val="center" w:pos="402"/>
              </w:tabs>
              <w:spacing w:before="30"/>
              <w:jc w:val="center"/>
              <w:rPr>
                <w:rFonts w:ascii="Verdana" w:hAnsi="Verdana"/>
                <w:sz w:val="14"/>
                <w:szCs w:val="14"/>
                <w:highlight w:val="yellow"/>
                <w:lang w:val="en-AU"/>
              </w:rPr>
            </w:pPr>
            <w:r w:rsidRPr="00A139D4">
              <w:rPr>
                <w:rFonts w:ascii="Verdana" w:hAnsi="Verdana"/>
                <w:sz w:val="14"/>
                <w:szCs w:val="14"/>
              </w:rPr>
              <w:t>(-0.</w:t>
            </w:r>
            <w:proofErr w:type="gramStart"/>
            <w:r w:rsidRPr="00A139D4">
              <w:rPr>
                <w:rFonts w:ascii="Verdana" w:hAnsi="Verdana"/>
                <w:sz w:val="14"/>
                <w:szCs w:val="14"/>
              </w:rPr>
              <w:t xml:space="preserve">085 </w:t>
            </w:r>
            <w:r w:rsidR="00A139D4">
              <w:rPr>
                <w:rFonts w:ascii="Verdana" w:hAnsi="Verdana"/>
                <w:sz w:val="14"/>
                <w:szCs w:val="14"/>
              </w:rPr>
              <w:t>,</w:t>
            </w:r>
            <w:proofErr w:type="gramEnd"/>
            <w:r w:rsidRPr="00A139D4">
              <w:rPr>
                <w:rFonts w:ascii="Verdana" w:hAnsi="Verdana"/>
                <w:sz w:val="14"/>
                <w:szCs w:val="14"/>
              </w:rPr>
              <w:t xml:space="preserve"> 0.120)</w:t>
            </w:r>
          </w:p>
        </w:tc>
        <w:tc>
          <w:tcPr>
            <w:tcW w:w="1418" w:type="dxa"/>
            <w:shd w:val="clear" w:color="auto" w:fill="D9D9D9" w:themeFill="background1" w:themeFillShade="D9"/>
          </w:tcPr>
          <w:p w14:paraId="68C2AD44" w14:textId="638645F0" w:rsidR="005B24E8" w:rsidRPr="00A139D4" w:rsidRDefault="005B24E8" w:rsidP="005B24E8">
            <w:pPr>
              <w:tabs>
                <w:tab w:val="center" w:pos="315"/>
              </w:tabs>
              <w:spacing w:before="30"/>
              <w:jc w:val="center"/>
              <w:rPr>
                <w:rFonts w:ascii="Verdana" w:hAnsi="Verdana"/>
                <w:i/>
                <w:iCs/>
                <w:sz w:val="14"/>
                <w:szCs w:val="14"/>
                <w:lang w:val="en-AU"/>
              </w:rPr>
            </w:pPr>
            <w:r w:rsidRPr="00A139D4">
              <w:rPr>
                <w:rFonts w:ascii="Verdana" w:hAnsi="Verdana"/>
                <w:sz w:val="14"/>
                <w:szCs w:val="14"/>
              </w:rPr>
              <w:t>(-0.</w:t>
            </w:r>
            <w:proofErr w:type="gramStart"/>
            <w:r w:rsidRPr="00A139D4">
              <w:rPr>
                <w:rFonts w:ascii="Verdana" w:hAnsi="Verdana"/>
                <w:sz w:val="14"/>
                <w:szCs w:val="14"/>
              </w:rPr>
              <w:t xml:space="preserve">082 </w:t>
            </w:r>
            <w:r w:rsidR="00A139D4">
              <w:rPr>
                <w:rFonts w:ascii="Verdana" w:hAnsi="Verdana"/>
                <w:sz w:val="14"/>
                <w:szCs w:val="14"/>
              </w:rPr>
              <w:t>,</w:t>
            </w:r>
            <w:proofErr w:type="gramEnd"/>
            <w:r w:rsidRPr="00A139D4">
              <w:rPr>
                <w:rFonts w:ascii="Verdana" w:hAnsi="Verdana"/>
                <w:sz w:val="14"/>
                <w:szCs w:val="14"/>
              </w:rPr>
              <w:t xml:space="preserve"> 0.105)</w:t>
            </w:r>
          </w:p>
        </w:tc>
      </w:tr>
      <w:tr w:rsidR="005B24E8" w:rsidRPr="00296DDB" w14:paraId="5E28D7AD" w14:textId="77777777" w:rsidTr="00A139D4">
        <w:tc>
          <w:tcPr>
            <w:tcW w:w="284" w:type="dxa"/>
            <w:shd w:val="clear" w:color="auto" w:fill="auto"/>
            <w:vAlign w:val="center"/>
          </w:tcPr>
          <w:p w14:paraId="6DDDCB02" w14:textId="3B353240" w:rsidR="005B24E8" w:rsidRPr="00EB5084" w:rsidRDefault="005B24E8" w:rsidP="005B24E8">
            <w:pPr>
              <w:pStyle w:val="Tabellmittenradvnster"/>
              <w:tabs>
                <w:tab w:val="clear" w:pos="142"/>
                <w:tab w:val="clear" w:pos="652"/>
              </w:tabs>
              <w:ind w:firstLine="131"/>
              <w:jc w:val="left"/>
              <w:rPr>
                <w:sz w:val="16"/>
                <w:szCs w:val="16"/>
                <w:lang w:val="en-AU"/>
              </w:rPr>
            </w:pPr>
          </w:p>
        </w:tc>
        <w:tc>
          <w:tcPr>
            <w:tcW w:w="2126" w:type="dxa"/>
            <w:shd w:val="clear" w:color="auto" w:fill="auto"/>
            <w:vAlign w:val="center"/>
          </w:tcPr>
          <w:p w14:paraId="70C204A8" w14:textId="6155D6E9" w:rsidR="005B24E8" w:rsidRPr="002970CF" w:rsidRDefault="005B24E8" w:rsidP="005B24E8">
            <w:pPr>
              <w:spacing w:before="30"/>
              <w:rPr>
                <w:rFonts w:ascii="Verdana" w:hAnsi="Verdana"/>
                <w:i/>
                <w:iCs/>
                <w:sz w:val="16"/>
                <w:szCs w:val="16"/>
                <w:lang w:val="en-AU"/>
              </w:rPr>
            </w:pPr>
            <w:r>
              <w:rPr>
                <w:rFonts w:ascii="Verdana" w:hAnsi="Verdana"/>
                <w:i/>
                <w:iCs/>
                <w:sz w:val="16"/>
                <w:szCs w:val="16"/>
                <w:lang w:val="en-AU"/>
              </w:rPr>
              <w:t>Log marginal likelihood</w:t>
            </w:r>
          </w:p>
        </w:tc>
        <w:tc>
          <w:tcPr>
            <w:tcW w:w="1370" w:type="dxa"/>
          </w:tcPr>
          <w:p w14:paraId="5E39A7D3" w14:textId="2EDFB88D" w:rsidR="005B24E8" w:rsidRPr="00A139D4" w:rsidRDefault="005B24E8" w:rsidP="005B24E8">
            <w:pPr>
              <w:tabs>
                <w:tab w:val="center" w:pos="402"/>
              </w:tabs>
              <w:spacing w:before="30"/>
              <w:jc w:val="center"/>
              <w:rPr>
                <w:rFonts w:ascii="Verdana" w:hAnsi="Verdana"/>
                <w:sz w:val="14"/>
                <w:szCs w:val="14"/>
              </w:rPr>
            </w:pPr>
            <w:r w:rsidRPr="00A139D4">
              <w:rPr>
                <w:rFonts w:ascii="Verdana" w:hAnsi="Verdana"/>
                <w:sz w:val="14"/>
                <w:szCs w:val="14"/>
              </w:rPr>
              <w:t>24.856</w:t>
            </w:r>
          </w:p>
        </w:tc>
        <w:tc>
          <w:tcPr>
            <w:tcW w:w="1323" w:type="dxa"/>
          </w:tcPr>
          <w:p w14:paraId="14EA2768" w14:textId="3E1E0D0B" w:rsidR="005B24E8" w:rsidRPr="00A139D4" w:rsidRDefault="005B24E8" w:rsidP="005B24E8">
            <w:pPr>
              <w:tabs>
                <w:tab w:val="center" w:pos="402"/>
              </w:tabs>
              <w:spacing w:before="30"/>
              <w:jc w:val="center"/>
              <w:rPr>
                <w:rFonts w:ascii="Verdana" w:hAnsi="Verdana"/>
                <w:sz w:val="14"/>
                <w:szCs w:val="14"/>
              </w:rPr>
            </w:pPr>
            <w:r w:rsidRPr="00A139D4">
              <w:rPr>
                <w:rFonts w:ascii="Verdana" w:hAnsi="Verdana"/>
                <w:sz w:val="14"/>
                <w:szCs w:val="14"/>
              </w:rPr>
              <w:t>25.572</w:t>
            </w:r>
          </w:p>
        </w:tc>
        <w:tc>
          <w:tcPr>
            <w:tcW w:w="1323" w:type="dxa"/>
          </w:tcPr>
          <w:p w14:paraId="41DC2BDB" w14:textId="3C8811EB" w:rsidR="005B24E8" w:rsidRPr="00A139D4" w:rsidRDefault="005B24E8" w:rsidP="005B24E8">
            <w:pPr>
              <w:tabs>
                <w:tab w:val="center" w:pos="402"/>
              </w:tabs>
              <w:spacing w:before="30"/>
              <w:jc w:val="center"/>
              <w:rPr>
                <w:rFonts w:ascii="Verdana" w:hAnsi="Verdana"/>
                <w:sz w:val="14"/>
                <w:szCs w:val="14"/>
              </w:rPr>
            </w:pPr>
            <w:r w:rsidRPr="00A139D4">
              <w:rPr>
                <w:rFonts w:ascii="Verdana" w:hAnsi="Verdana"/>
                <w:sz w:val="14"/>
                <w:szCs w:val="14"/>
              </w:rPr>
              <w:t>25.229</w:t>
            </w:r>
          </w:p>
        </w:tc>
        <w:tc>
          <w:tcPr>
            <w:tcW w:w="1323" w:type="dxa"/>
          </w:tcPr>
          <w:p w14:paraId="64E84129" w14:textId="469C0480" w:rsidR="005B24E8" w:rsidRPr="00A139D4" w:rsidRDefault="005B24E8" w:rsidP="005B24E8">
            <w:pPr>
              <w:tabs>
                <w:tab w:val="center" w:pos="402"/>
              </w:tabs>
              <w:spacing w:before="30"/>
              <w:jc w:val="center"/>
              <w:rPr>
                <w:rFonts w:ascii="Verdana" w:hAnsi="Verdana"/>
                <w:sz w:val="14"/>
                <w:szCs w:val="14"/>
              </w:rPr>
            </w:pPr>
            <w:r w:rsidRPr="00A139D4">
              <w:rPr>
                <w:rFonts w:ascii="Verdana" w:hAnsi="Verdana"/>
                <w:sz w:val="14"/>
                <w:szCs w:val="14"/>
              </w:rPr>
              <w:t>21.770</w:t>
            </w:r>
          </w:p>
        </w:tc>
        <w:tc>
          <w:tcPr>
            <w:tcW w:w="1418" w:type="dxa"/>
          </w:tcPr>
          <w:p w14:paraId="783A3D81" w14:textId="501B4167" w:rsidR="005B24E8" w:rsidRPr="00A139D4" w:rsidRDefault="005B24E8" w:rsidP="005B24E8">
            <w:pPr>
              <w:tabs>
                <w:tab w:val="decimal" w:pos="315"/>
                <w:tab w:val="center" w:pos="402"/>
              </w:tabs>
              <w:spacing w:before="30"/>
              <w:jc w:val="center"/>
              <w:rPr>
                <w:rFonts w:ascii="Verdana" w:hAnsi="Verdana"/>
                <w:sz w:val="14"/>
                <w:szCs w:val="14"/>
              </w:rPr>
            </w:pPr>
            <w:r w:rsidRPr="00A139D4">
              <w:rPr>
                <w:rFonts w:ascii="Verdana" w:hAnsi="Verdana"/>
                <w:sz w:val="14"/>
                <w:szCs w:val="14"/>
              </w:rPr>
              <w:t>21.595</w:t>
            </w:r>
          </w:p>
        </w:tc>
      </w:tr>
      <w:tr w:rsidR="002403C6" w:rsidRPr="00FD1FBE" w14:paraId="03BA15F1" w14:textId="77777777" w:rsidTr="00A139D4">
        <w:tc>
          <w:tcPr>
            <w:tcW w:w="284" w:type="dxa"/>
            <w:shd w:val="clear" w:color="auto" w:fill="D9D9D9" w:themeFill="background1" w:themeFillShade="D9"/>
            <w:vAlign w:val="center"/>
          </w:tcPr>
          <w:p w14:paraId="5FE6FC96" w14:textId="02D59ACB" w:rsidR="002403C6" w:rsidRPr="00EB5084" w:rsidRDefault="002403C6" w:rsidP="002403C6">
            <w:pPr>
              <w:pStyle w:val="Tabellmittenradvnster"/>
              <w:tabs>
                <w:tab w:val="clear" w:pos="142"/>
                <w:tab w:val="clear" w:pos="652"/>
                <w:tab w:val="center" w:pos="651"/>
              </w:tabs>
              <w:ind w:firstLine="131"/>
              <w:jc w:val="left"/>
              <w:rPr>
                <w:sz w:val="16"/>
                <w:szCs w:val="16"/>
                <w:lang w:val="en-AU"/>
              </w:rPr>
            </w:pPr>
          </w:p>
        </w:tc>
        <w:tc>
          <w:tcPr>
            <w:tcW w:w="2126" w:type="dxa"/>
            <w:shd w:val="clear" w:color="auto" w:fill="D9D9D9" w:themeFill="background1" w:themeFillShade="D9"/>
            <w:vAlign w:val="center"/>
          </w:tcPr>
          <w:p w14:paraId="3B74E02F" w14:textId="5BF12EEE" w:rsidR="002403C6" w:rsidRPr="002970CF" w:rsidRDefault="002403C6" w:rsidP="002403C6">
            <w:pPr>
              <w:spacing w:before="30"/>
              <w:rPr>
                <w:rFonts w:ascii="Verdana" w:hAnsi="Verdana"/>
                <w:sz w:val="16"/>
                <w:szCs w:val="16"/>
                <w:lang w:val="en-AU"/>
              </w:rPr>
            </w:pPr>
          </w:p>
        </w:tc>
        <w:tc>
          <w:tcPr>
            <w:tcW w:w="1370" w:type="dxa"/>
            <w:shd w:val="clear" w:color="auto" w:fill="D9D9D9" w:themeFill="background1" w:themeFillShade="D9"/>
          </w:tcPr>
          <w:p w14:paraId="0DC92ED0" w14:textId="710B66D2" w:rsidR="002403C6" w:rsidRPr="002403C6" w:rsidRDefault="002403C6" w:rsidP="002403C6">
            <w:pPr>
              <w:tabs>
                <w:tab w:val="center" w:pos="402"/>
              </w:tabs>
              <w:spacing w:before="30"/>
              <w:jc w:val="center"/>
              <w:rPr>
                <w:sz w:val="18"/>
                <w:szCs w:val="18"/>
              </w:rPr>
            </w:pPr>
          </w:p>
        </w:tc>
        <w:tc>
          <w:tcPr>
            <w:tcW w:w="1323" w:type="dxa"/>
            <w:shd w:val="clear" w:color="auto" w:fill="D9D9D9" w:themeFill="background1" w:themeFillShade="D9"/>
          </w:tcPr>
          <w:p w14:paraId="0983A8EA" w14:textId="2E258927" w:rsidR="002403C6" w:rsidRPr="002403C6" w:rsidRDefault="002403C6" w:rsidP="002403C6">
            <w:pPr>
              <w:tabs>
                <w:tab w:val="center" w:pos="402"/>
              </w:tabs>
              <w:spacing w:before="30"/>
              <w:jc w:val="center"/>
              <w:rPr>
                <w:sz w:val="18"/>
                <w:szCs w:val="18"/>
              </w:rPr>
            </w:pPr>
          </w:p>
        </w:tc>
        <w:tc>
          <w:tcPr>
            <w:tcW w:w="1323" w:type="dxa"/>
            <w:shd w:val="clear" w:color="auto" w:fill="D9D9D9" w:themeFill="background1" w:themeFillShade="D9"/>
          </w:tcPr>
          <w:p w14:paraId="17956988" w14:textId="68C023AD" w:rsidR="002403C6" w:rsidRPr="002403C6" w:rsidRDefault="002403C6" w:rsidP="002403C6">
            <w:pPr>
              <w:tabs>
                <w:tab w:val="center" w:pos="402"/>
              </w:tabs>
              <w:spacing w:before="30"/>
              <w:jc w:val="center"/>
              <w:rPr>
                <w:sz w:val="18"/>
                <w:szCs w:val="18"/>
              </w:rPr>
            </w:pPr>
          </w:p>
        </w:tc>
        <w:tc>
          <w:tcPr>
            <w:tcW w:w="1323" w:type="dxa"/>
            <w:shd w:val="clear" w:color="auto" w:fill="D9D9D9" w:themeFill="background1" w:themeFillShade="D9"/>
          </w:tcPr>
          <w:p w14:paraId="7A159CD4" w14:textId="6755FC62" w:rsidR="002403C6" w:rsidRPr="002403C6" w:rsidRDefault="002403C6" w:rsidP="002403C6">
            <w:pPr>
              <w:tabs>
                <w:tab w:val="center" w:pos="402"/>
              </w:tabs>
              <w:spacing w:before="30"/>
              <w:jc w:val="center"/>
              <w:rPr>
                <w:sz w:val="18"/>
                <w:szCs w:val="18"/>
              </w:rPr>
            </w:pPr>
          </w:p>
        </w:tc>
        <w:tc>
          <w:tcPr>
            <w:tcW w:w="1418" w:type="dxa"/>
            <w:shd w:val="clear" w:color="auto" w:fill="D9D9D9" w:themeFill="background1" w:themeFillShade="D9"/>
          </w:tcPr>
          <w:p w14:paraId="50DFF881" w14:textId="23F77526" w:rsidR="002403C6" w:rsidRPr="002403C6" w:rsidRDefault="002403C6" w:rsidP="002403C6">
            <w:pPr>
              <w:tabs>
                <w:tab w:val="decimal" w:pos="315"/>
                <w:tab w:val="center" w:pos="402"/>
              </w:tabs>
              <w:spacing w:before="30"/>
              <w:jc w:val="center"/>
              <w:rPr>
                <w:sz w:val="18"/>
                <w:szCs w:val="18"/>
              </w:rPr>
            </w:pPr>
          </w:p>
        </w:tc>
      </w:tr>
    </w:tbl>
    <w:p w14:paraId="14E87507" w14:textId="72C4D5B8" w:rsidR="002C5EC7" w:rsidRPr="002458FE" w:rsidRDefault="002C5EC7" w:rsidP="002C5EC7">
      <w:pPr>
        <w:spacing w:before="0" w:line="240" w:lineRule="auto"/>
        <w:rPr>
          <w:rFonts w:ascii="Verdana" w:hAnsi="Verdana"/>
          <w:sz w:val="16"/>
          <w:szCs w:val="16"/>
        </w:rPr>
      </w:pPr>
      <w:r w:rsidRPr="002458FE">
        <w:rPr>
          <w:rFonts w:ascii="Verdana" w:hAnsi="Verdana"/>
          <w:sz w:val="16"/>
          <w:szCs w:val="16"/>
        </w:rPr>
        <w:t xml:space="preserve">Note: </w:t>
      </w:r>
      <w:r w:rsidR="00175039" w:rsidRPr="002458FE">
        <w:rPr>
          <w:rFonts w:ascii="Verdana" w:hAnsi="Verdana"/>
          <w:sz w:val="16"/>
          <w:szCs w:val="16"/>
        </w:rPr>
        <w:t xml:space="preserve">Parameter </w:t>
      </w:r>
      <w:r w:rsidR="001D61D0" w:rsidRPr="002458FE">
        <w:rPr>
          <w:rFonts w:ascii="Verdana" w:hAnsi="Verdana"/>
          <w:sz w:val="16"/>
          <w:szCs w:val="16"/>
        </w:rPr>
        <w:t>posterior means</w:t>
      </w:r>
      <w:r w:rsidR="00175039" w:rsidRPr="002458FE">
        <w:rPr>
          <w:rFonts w:ascii="Verdana" w:hAnsi="Verdana"/>
          <w:sz w:val="16"/>
          <w:szCs w:val="16"/>
        </w:rPr>
        <w:t xml:space="preserve"> are presented along with their 80 percent credible interval. </w:t>
      </w:r>
      <m:oMath>
        <m:sSub>
          <m:sSubPr>
            <m:ctrlPr>
              <w:rPr>
                <w:rFonts w:ascii="Cambria Math" w:hAnsi="Cambria Math"/>
                <w:i/>
                <w:sz w:val="16"/>
                <w:szCs w:val="16"/>
              </w:rPr>
            </m:ctrlPr>
          </m:sSubPr>
          <m:e>
            <m:r>
              <w:rPr>
                <w:rFonts w:ascii="Cambria Math" w:hAnsi="Cambria Math"/>
                <w:sz w:val="16"/>
                <w:szCs w:val="16"/>
              </w:rPr>
              <m:t>ν</m:t>
            </m:r>
          </m:e>
          <m:sub>
            <m:r>
              <w:rPr>
                <w:rFonts w:ascii="Cambria Math" w:hAnsi="Cambria Math"/>
                <w:sz w:val="16"/>
                <w:szCs w:val="16"/>
              </w:rPr>
              <m:t>i</m:t>
            </m:r>
          </m:sub>
        </m:sSub>
      </m:oMath>
      <w:r w:rsidR="002458FE" w:rsidRPr="002458FE">
        <w:rPr>
          <w:rFonts w:ascii="Verdana" w:hAnsi="Verdana"/>
          <w:sz w:val="16"/>
          <w:szCs w:val="16"/>
        </w:rPr>
        <w:t xml:space="preserve"> gives the degrees of freedom for the errors of variable i and  </w:t>
      </w:r>
      <m:oMath>
        <m:sSub>
          <m:sSubPr>
            <m:ctrlPr>
              <w:rPr>
                <w:rFonts w:ascii="Cambria Math" w:hAnsi="Cambria Math"/>
                <w:i/>
                <w:sz w:val="16"/>
                <w:szCs w:val="16"/>
              </w:rPr>
            </m:ctrlPr>
          </m:sSubPr>
          <m:e>
            <m:r>
              <w:rPr>
                <w:rFonts w:ascii="Cambria Math" w:hAnsi="Cambria Math"/>
                <w:sz w:val="16"/>
                <w:szCs w:val="16"/>
              </w:rPr>
              <m:t>γ</m:t>
            </m:r>
          </m:e>
          <m:sub>
            <m:r>
              <w:rPr>
                <w:rFonts w:ascii="Cambria Math" w:hAnsi="Cambria Math"/>
                <w:sz w:val="16"/>
                <w:szCs w:val="16"/>
              </w:rPr>
              <m:t>i</m:t>
            </m:r>
          </m:sub>
        </m:sSub>
      </m:oMath>
      <w:r w:rsidR="002458FE" w:rsidRPr="002458FE">
        <w:rPr>
          <w:rFonts w:ascii="Verdana" w:hAnsi="Verdana"/>
          <w:sz w:val="16"/>
          <w:szCs w:val="16"/>
        </w:rPr>
        <w:t xml:space="preserve"> the skewness parameter.</w:t>
      </w:r>
    </w:p>
    <w:bookmarkEnd w:id="1"/>
    <w:p w14:paraId="2BEBC286" w14:textId="0E926407" w:rsidR="004A0BF9" w:rsidRDefault="004A0BF9" w:rsidP="003049C2">
      <w:pPr>
        <w:spacing w:before="0"/>
        <w:rPr>
          <w:sz w:val="24"/>
          <w:szCs w:val="24"/>
        </w:rPr>
      </w:pPr>
    </w:p>
    <w:p w14:paraId="21140FC0" w14:textId="6B528246" w:rsidR="004A0BF9" w:rsidRDefault="00F10DEE" w:rsidP="003049C2">
      <w:pPr>
        <w:spacing w:before="0"/>
        <w:rPr>
          <w:sz w:val="24"/>
          <w:szCs w:val="24"/>
        </w:rPr>
      </w:pPr>
      <w:r>
        <w:rPr>
          <w:sz w:val="24"/>
          <w:szCs w:val="24"/>
        </w:rPr>
        <w:t>Using the best performing model</w:t>
      </w:r>
      <w:r w:rsidR="00AC38E1">
        <w:rPr>
          <w:sz w:val="24"/>
          <w:szCs w:val="24"/>
        </w:rPr>
        <w:t xml:space="preserve"> – that is, </w:t>
      </w:r>
      <w:r w:rsidR="00AC38E1" w:rsidRPr="00AC38E1">
        <w:rPr>
          <w:sz w:val="24"/>
          <w:szCs w:val="24"/>
        </w:rPr>
        <w:t xml:space="preserve">the orthogonal-t model </w:t>
      </w:r>
      <w:r w:rsidR="00AC38E1">
        <w:rPr>
          <w:sz w:val="24"/>
          <w:szCs w:val="24"/>
        </w:rPr>
        <w:t xml:space="preserve">– we </w:t>
      </w:r>
      <w:r w:rsidR="002E3E8E">
        <w:rPr>
          <w:sz w:val="24"/>
          <w:szCs w:val="24"/>
        </w:rPr>
        <w:t xml:space="preserve">finally illustrate a key aspect, namely how the change in the unemployment rate responds to an unexpected increase in GDP growth; Figure 2 </w:t>
      </w:r>
      <w:r w:rsidR="00845AC6">
        <w:rPr>
          <w:sz w:val="24"/>
          <w:szCs w:val="24"/>
        </w:rPr>
        <w:t>presents th</w:t>
      </w:r>
      <w:r w:rsidR="002E3E8E">
        <w:rPr>
          <w:sz w:val="24"/>
          <w:szCs w:val="24"/>
        </w:rPr>
        <w:t>is</w:t>
      </w:r>
      <w:r w:rsidR="00845AC6">
        <w:rPr>
          <w:sz w:val="24"/>
          <w:szCs w:val="24"/>
        </w:rPr>
        <w:t xml:space="preserve"> impulse response</w:t>
      </w:r>
      <w:r w:rsidR="002E3E8E">
        <w:rPr>
          <w:sz w:val="24"/>
          <w:szCs w:val="24"/>
        </w:rPr>
        <w:t>.</w:t>
      </w:r>
      <w:r w:rsidR="00845AC6">
        <w:rPr>
          <w:rStyle w:val="Fotnotsreferens"/>
          <w:szCs w:val="24"/>
        </w:rPr>
        <w:footnoteReference w:id="5"/>
      </w:r>
      <w:r w:rsidR="0049060F">
        <w:rPr>
          <w:sz w:val="24"/>
          <w:szCs w:val="24"/>
        </w:rPr>
        <w:t xml:space="preserve"> </w:t>
      </w:r>
      <w:r w:rsidR="00B91760">
        <w:rPr>
          <w:sz w:val="24"/>
          <w:szCs w:val="24"/>
        </w:rPr>
        <w:t xml:space="preserve">As can </w:t>
      </w:r>
      <w:r w:rsidR="00601C8A">
        <w:rPr>
          <w:sz w:val="24"/>
          <w:szCs w:val="24"/>
        </w:rPr>
        <w:t xml:space="preserve">be </w:t>
      </w:r>
      <w:r w:rsidR="00B91760">
        <w:rPr>
          <w:sz w:val="24"/>
          <w:szCs w:val="24"/>
        </w:rPr>
        <w:t>see</w:t>
      </w:r>
      <w:r w:rsidR="00601C8A">
        <w:rPr>
          <w:sz w:val="24"/>
          <w:szCs w:val="24"/>
        </w:rPr>
        <w:t>n</w:t>
      </w:r>
      <w:r w:rsidR="00B91760">
        <w:rPr>
          <w:sz w:val="24"/>
          <w:szCs w:val="24"/>
        </w:rPr>
        <w:t xml:space="preserve">, the impulse response </w:t>
      </w:r>
      <w:r w:rsidR="00601C8A">
        <w:rPr>
          <w:sz w:val="24"/>
          <w:szCs w:val="24"/>
        </w:rPr>
        <w:t xml:space="preserve">is </w:t>
      </w:r>
      <w:r w:rsidR="00B91760">
        <w:rPr>
          <w:sz w:val="24"/>
          <w:szCs w:val="24"/>
        </w:rPr>
        <w:t>negative</w:t>
      </w:r>
      <w:r w:rsidR="00D1330E">
        <w:rPr>
          <w:sz w:val="24"/>
          <w:szCs w:val="24"/>
        </w:rPr>
        <w:t xml:space="preserve"> contemporaneously and remain</w:t>
      </w:r>
      <w:r w:rsidR="00601C8A">
        <w:rPr>
          <w:sz w:val="24"/>
          <w:szCs w:val="24"/>
        </w:rPr>
        <w:t>s</w:t>
      </w:r>
      <w:r w:rsidR="00D1330E">
        <w:rPr>
          <w:sz w:val="24"/>
          <w:szCs w:val="24"/>
        </w:rPr>
        <w:t xml:space="preserve"> negative over the entire </w:t>
      </w:r>
      <w:r w:rsidR="00CE0646">
        <w:rPr>
          <w:sz w:val="24"/>
          <w:szCs w:val="24"/>
        </w:rPr>
        <w:t xml:space="preserve">ten-quarter </w:t>
      </w:r>
      <w:r w:rsidR="00D1330E">
        <w:rPr>
          <w:sz w:val="24"/>
          <w:szCs w:val="24"/>
        </w:rPr>
        <w:t>horizon</w:t>
      </w:r>
      <w:r w:rsidR="002E3E8E">
        <w:rPr>
          <w:sz w:val="24"/>
          <w:szCs w:val="24"/>
        </w:rPr>
        <w:t>, in line with what</w:t>
      </w:r>
      <w:r w:rsidR="009352A7">
        <w:rPr>
          <w:sz w:val="24"/>
          <w:szCs w:val="24"/>
        </w:rPr>
        <w:t xml:space="preserve"> is</w:t>
      </w:r>
      <w:r w:rsidR="002E3E8E">
        <w:rPr>
          <w:sz w:val="24"/>
          <w:szCs w:val="24"/>
        </w:rPr>
        <w:t xml:space="preserve"> expect</w:t>
      </w:r>
      <w:r w:rsidR="009352A7">
        <w:rPr>
          <w:sz w:val="24"/>
          <w:szCs w:val="24"/>
        </w:rPr>
        <w:t>ed</w:t>
      </w:r>
      <w:r w:rsidR="00D1330E">
        <w:rPr>
          <w:sz w:val="24"/>
          <w:szCs w:val="24"/>
        </w:rPr>
        <w:t>.</w:t>
      </w:r>
      <w:r w:rsidR="00B91760">
        <w:rPr>
          <w:sz w:val="24"/>
          <w:szCs w:val="24"/>
        </w:rPr>
        <w:t xml:space="preserve"> </w:t>
      </w:r>
      <w:r w:rsidR="002E3E8E">
        <w:rPr>
          <w:sz w:val="24"/>
          <w:szCs w:val="24"/>
        </w:rPr>
        <w:t xml:space="preserve">It can be noted that </w:t>
      </w:r>
      <w:r w:rsidR="00D1330E">
        <w:rPr>
          <w:sz w:val="24"/>
          <w:szCs w:val="24"/>
        </w:rPr>
        <w:t xml:space="preserve">the magnitude of the impulse response </w:t>
      </w:r>
      <w:r w:rsidR="00BA2A94">
        <w:rPr>
          <w:sz w:val="24"/>
          <w:szCs w:val="24"/>
        </w:rPr>
        <w:t>changes</w:t>
      </w:r>
      <w:r w:rsidR="00D1330E">
        <w:rPr>
          <w:sz w:val="24"/>
          <w:szCs w:val="24"/>
        </w:rPr>
        <w:t xml:space="preserve"> considerably over </w:t>
      </w:r>
      <w:r w:rsidR="00BA2A94">
        <w:rPr>
          <w:sz w:val="24"/>
          <w:szCs w:val="24"/>
        </w:rPr>
        <w:t xml:space="preserve">the sample period. </w:t>
      </w:r>
      <w:r w:rsidR="00D1330E">
        <w:rPr>
          <w:sz w:val="24"/>
          <w:szCs w:val="24"/>
        </w:rPr>
        <w:t xml:space="preserve">Since the dynamic parameters of the model are constant, the only source of </w:t>
      </w:r>
      <w:r w:rsidR="00BA2A94">
        <w:rPr>
          <w:sz w:val="24"/>
          <w:szCs w:val="24"/>
        </w:rPr>
        <w:t xml:space="preserve">this </w:t>
      </w:r>
      <w:r w:rsidR="00D1330E">
        <w:rPr>
          <w:sz w:val="24"/>
          <w:szCs w:val="24"/>
        </w:rPr>
        <w:t xml:space="preserve">variation </w:t>
      </w:r>
      <w:r w:rsidR="00BA2A94">
        <w:rPr>
          <w:sz w:val="24"/>
          <w:szCs w:val="24"/>
        </w:rPr>
        <w:t xml:space="preserve">is </w:t>
      </w:r>
      <w:r w:rsidR="00D1330E">
        <w:rPr>
          <w:sz w:val="24"/>
          <w:szCs w:val="24"/>
        </w:rPr>
        <w:t>the stochastic volatility of GDP growth</w:t>
      </w:r>
      <w:r w:rsidR="00BA2A94">
        <w:rPr>
          <w:sz w:val="24"/>
          <w:szCs w:val="24"/>
        </w:rPr>
        <w:t xml:space="preserve">. </w:t>
      </w:r>
    </w:p>
    <w:p w14:paraId="30D3FBF3" w14:textId="252C6693" w:rsidR="004A0BF9" w:rsidRPr="003E5492" w:rsidRDefault="004A0BF9" w:rsidP="004A0BF9">
      <w:pPr>
        <w:pStyle w:val="Tabellrubrik"/>
        <w:rPr>
          <w:sz w:val="18"/>
          <w:szCs w:val="18"/>
          <w:lang w:val="en-GB"/>
        </w:rPr>
      </w:pPr>
      <w:r w:rsidRPr="003E5492">
        <w:rPr>
          <w:sz w:val="18"/>
          <w:szCs w:val="18"/>
          <w:lang w:val="en-GB"/>
        </w:rPr>
        <w:lastRenderedPageBreak/>
        <w:t xml:space="preserve">Figure </w:t>
      </w:r>
      <w:r>
        <w:rPr>
          <w:sz w:val="18"/>
          <w:szCs w:val="18"/>
          <w:lang w:val="en-GB"/>
        </w:rPr>
        <w:t>2</w:t>
      </w:r>
      <w:r w:rsidRPr="003E5492">
        <w:rPr>
          <w:sz w:val="18"/>
          <w:szCs w:val="18"/>
          <w:lang w:val="en-GB"/>
        </w:rPr>
        <w:t xml:space="preserve">. </w:t>
      </w:r>
      <w:r>
        <w:rPr>
          <w:sz w:val="18"/>
          <w:szCs w:val="18"/>
          <w:lang w:val="en-GB"/>
        </w:rPr>
        <w:t>Impulse response function</w:t>
      </w:r>
      <w:r w:rsidR="00F10DEE">
        <w:rPr>
          <w:sz w:val="18"/>
          <w:szCs w:val="18"/>
          <w:lang w:val="en-GB"/>
        </w:rPr>
        <w:t xml:space="preserve"> </w:t>
      </w:r>
      <w:r w:rsidR="002E3E8E">
        <w:rPr>
          <w:sz w:val="18"/>
          <w:szCs w:val="18"/>
          <w:lang w:val="en-GB"/>
        </w:rPr>
        <w:t xml:space="preserve">– response of change in unemployment rate to a shock in </w:t>
      </w:r>
      <w:r w:rsidR="00F10DEE">
        <w:rPr>
          <w:sz w:val="18"/>
          <w:szCs w:val="18"/>
          <w:lang w:val="en-GB"/>
        </w:rPr>
        <w:t>GDP growth</w:t>
      </w:r>
      <w:r w:rsidR="002E3E8E">
        <w:rPr>
          <w:sz w:val="18"/>
          <w:szCs w:val="18"/>
          <w:lang w:val="en-GB"/>
        </w:rPr>
        <w:t>.</w:t>
      </w:r>
    </w:p>
    <w:p w14:paraId="4F7568ED" w14:textId="7CAF8EA3" w:rsidR="004A0BF9" w:rsidRDefault="00FD288D" w:rsidP="00DC07FE">
      <w:pPr>
        <w:pStyle w:val="FigureNote"/>
        <w:spacing w:after="120"/>
        <w:jc w:val="center"/>
        <w:rPr>
          <w:sz w:val="15"/>
          <w:szCs w:val="15"/>
        </w:rPr>
      </w:pPr>
      <w:r>
        <w:rPr>
          <w:noProof/>
          <w:sz w:val="15"/>
          <w:szCs w:val="15"/>
        </w:rPr>
        <w:drawing>
          <wp:inline distT="0" distB="0" distL="0" distR="0" wp14:anchorId="760002BE" wp14:editId="7B1930A5">
            <wp:extent cx="5579745" cy="4764405"/>
            <wp:effectExtent l="0" t="0" r="0" b="0"/>
            <wp:docPr id="4" name="Picture 4"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urfac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79745" cy="4764405"/>
                    </a:xfrm>
                    <a:prstGeom prst="rect">
                      <a:avLst/>
                    </a:prstGeom>
                  </pic:spPr>
                </pic:pic>
              </a:graphicData>
            </a:graphic>
          </wp:inline>
        </w:drawing>
      </w:r>
    </w:p>
    <w:p w14:paraId="66472928" w14:textId="1A4E3B91" w:rsidR="004A0BF9" w:rsidRPr="00646D35" w:rsidRDefault="004A0BF9" w:rsidP="004A0BF9">
      <w:pPr>
        <w:pStyle w:val="FigureNote"/>
        <w:spacing w:after="120"/>
        <w:rPr>
          <w:sz w:val="16"/>
          <w:szCs w:val="16"/>
        </w:rPr>
      </w:pPr>
      <w:r w:rsidRPr="00646D35">
        <w:rPr>
          <w:sz w:val="16"/>
          <w:szCs w:val="16"/>
        </w:rPr>
        <w:t>Note:</w:t>
      </w:r>
      <w:r w:rsidR="00CC7832" w:rsidRPr="00646D35">
        <w:rPr>
          <w:sz w:val="16"/>
          <w:szCs w:val="16"/>
        </w:rPr>
        <w:t xml:space="preserve"> The impulse response function is based on the model with orthogonal-t distributed errors. </w:t>
      </w:r>
      <w:r w:rsidR="001C38AC">
        <w:rPr>
          <w:sz w:val="16"/>
          <w:szCs w:val="16"/>
        </w:rPr>
        <w:t>Percentage points on t</w:t>
      </w:r>
      <w:r w:rsidR="00CC7832" w:rsidRPr="00646D35">
        <w:rPr>
          <w:sz w:val="16"/>
          <w:szCs w:val="16"/>
        </w:rPr>
        <w:t xml:space="preserve">he vertical axis. </w:t>
      </w:r>
      <w:r w:rsidR="00CE0646">
        <w:rPr>
          <w:sz w:val="16"/>
          <w:szCs w:val="16"/>
        </w:rPr>
        <w:t>H</w:t>
      </w:r>
      <w:r w:rsidR="00CC7832" w:rsidRPr="00646D35">
        <w:rPr>
          <w:sz w:val="16"/>
          <w:szCs w:val="16"/>
        </w:rPr>
        <w:t xml:space="preserve">orizon </w:t>
      </w:r>
      <w:r w:rsidR="00CE0646">
        <w:rPr>
          <w:sz w:val="16"/>
          <w:szCs w:val="16"/>
        </w:rPr>
        <w:t>is given in</w:t>
      </w:r>
      <w:r w:rsidR="00CC7832" w:rsidRPr="00646D35">
        <w:rPr>
          <w:sz w:val="16"/>
          <w:szCs w:val="16"/>
        </w:rPr>
        <w:t xml:space="preserve"> quarters on the horizontal axes.</w:t>
      </w:r>
    </w:p>
    <w:p w14:paraId="203AE257" w14:textId="77777777" w:rsidR="004A0BF9" w:rsidRDefault="004A0BF9" w:rsidP="004A0BF9">
      <w:pPr>
        <w:spacing w:before="0"/>
        <w:rPr>
          <w:sz w:val="24"/>
          <w:szCs w:val="24"/>
        </w:rPr>
      </w:pPr>
    </w:p>
    <w:p w14:paraId="5935C895" w14:textId="04283C9B" w:rsidR="004A0BF9" w:rsidRDefault="004613F2" w:rsidP="004A0BF9">
      <w:pPr>
        <w:spacing w:before="0"/>
        <w:rPr>
          <w:sz w:val="24"/>
          <w:szCs w:val="24"/>
        </w:rPr>
      </w:pPr>
      <w:r>
        <w:rPr>
          <w:sz w:val="24"/>
          <w:szCs w:val="24"/>
        </w:rPr>
        <w:t>To see t</w:t>
      </w:r>
      <w:r w:rsidR="002E3E8E">
        <w:rPr>
          <w:sz w:val="24"/>
          <w:szCs w:val="24"/>
        </w:rPr>
        <w:t>his</w:t>
      </w:r>
      <w:r>
        <w:rPr>
          <w:sz w:val="24"/>
          <w:szCs w:val="24"/>
        </w:rPr>
        <w:t xml:space="preserve"> variation in volatility, w</w:t>
      </w:r>
      <w:r w:rsidR="004D5789">
        <w:rPr>
          <w:sz w:val="24"/>
          <w:szCs w:val="24"/>
        </w:rPr>
        <w:t xml:space="preserve">e present the posterior mean of the estimated standard deviation of the shocks to both variables in Figure 3. </w:t>
      </w:r>
      <w:r w:rsidR="00E1557A">
        <w:rPr>
          <w:sz w:val="24"/>
          <w:szCs w:val="24"/>
        </w:rPr>
        <w:t>The</w:t>
      </w:r>
      <w:r>
        <w:rPr>
          <w:sz w:val="24"/>
          <w:szCs w:val="24"/>
        </w:rPr>
        <w:t xml:space="preserve"> volatility of GDP growth is relatively low during </w:t>
      </w:r>
      <w:r w:rsidR="00783C28">
        <w:rPr>
          <w:sz w:val="24"/>
          <w:szCs w:val="24"/>
        </w:rPr>
        <w:t xml:space="preserve">most of </w:t>
      </w:r>
      <w:r>
        <w:rPr>
          <w:sz w:val="24"/>
          <w:szCs w:val="24"/>
        </w:rPr>
        <w:t>the sample period</w:t>
      </w:r>
      <w:r w:rsidR="00AC38E1">
        <w:rPr>
          <w:sz w:val="24"/>
          <w:szCs w:val="24"/>
        </w:rPr>
        <w:t xml:space="preserve">. To some extent this is not surprising as part of our sample reflects “the </w:t>
      </w:r>
      <w:r>
        <w:rPr>
          <w:sz w:val="24"/>
          <w:szCs w:val="24"/>
        </w:rPr>
        <w:t>Great Moderation”, a period where macroeconomic aggregates exhibit</w:t>
      </w:r>
      <w:r w:rsidR="00AC38E1">
        <w:rPr>
          <w:sz w:val="24"/>
          <w:szCs w:val="24"/>
        </w:rPr>
        <w:t>ed</w:t>
      </w:r>
      <w:r>
        <w:rPr>
          <w:sz w:val="24"/>
          <w:szCs w:val="24"/>
        </w:rPr>
        <w:t xml:space="preserve"> historically low volatility. The period of the 2008-2009 financial crisis</w:t>
      </w:r>
      <w:r w:rsidR="00AC38E1">
        <w:rPr>
          <w:sz w:val="24"/>
          <w:szCs w:val="24"/>
        </w:rPr>
        <w:t xml:space="preserve"> constitutes an exception</w:t>
      </w:r>
      <w:r>
        <w:rPr>
          <w:sz w:val="24"/>
          <w:szCs w:val="24"/>
        </w:rPr>
        <w:t>, where the volatility of the GDP growth peaks</w:t>
      </w:r>
      <w:r w:rsidR="009D57E2">
        <w:rPr>
          <w:sz w:val="24"/>
          <w:szCs w:val="24"/>
        </w:rPr>
        <w:t>. This means that large shocks were hitting the economy during this period, which in turn leads to the large movements in the magnitude of the impulse responses in Figure 2.</w:t>
      </w:r>
    </w:p>
    <w:p w14:paraId="63E6E19F" w14:textId="6AC66C6F" w:rsidR="004A0BF9" w:rsidRDefault="004A0BF9" w:rsidP="004A0BF9">
      <w:pPr>
        <w:pStyle w:val="Tabellrubrik"/>
        <w:rPr>
          <w:sz w:val="18"/>
          <w:szCs w:val="18"/>
          <w:lang w:val="en-GB"/>
        </w:rPr>
      </w:pPr>
      <w:r w:rsidRPr="003E5492">
        <w:rPr>
          <w:sz w:val="18"/>
          <w:szCs w:val="18"/>
          <w:lang w:val="en-GB"/>
        </w:rPr>
        <w:lastRenderedPageBreak/>
        <w:t xml:space="preserve">Figure </w:t>
      </w:r>
      <w:r>
        <w:rPr>
          <w:sz w:val="18"/>
          <w:szCs w:val="18"/>
          <w:lang w:val="en-GB"/>
        </w:rPr>
        <w:t>3</w:t>
      </w:r>
      <w:r w:rsidRPr="003E5492">
        <w:rPr>
          <w:sz w:val="18"/>
          <w:szCs w:val="18"/>
          <w:lang w:val="en-GB"/>
        </w:rPr>
        <w:t xml:space="preserve">. </w:t>
      </w:r>
      <w:r>
        <w:rPr>
          <w:sz w:val="18"/>
          <w:szCs w:val="18"/>
          <w:lang w:val="en-GB"/>
        </w:rPr>
        <w:t>Estimated standard deviation of shock to GDP growth</w:t>
      </w:r>
      <w:r w:rsidR="005F7B17">
        <w:rPr>
          <w:sz w:val="18"/>
          <w:szCs w:val="18"/>
          <w:lang w:val="en-GB"/>
        </w:rPr>
        <w:t xml:space="preserve"> and change in unemployment rate</w:t>
      </w:r>
      <w:r>
        <w:rPr>
          <w:sz w:val="18"/>
          <w:szCs w:val="18"/>
          <w:lang w:val="en-GB"/>
        </w:rPr>
        <w:t>.</w:t>
      </w:r>
    </w:p>
    <w:p w14:paraId="593ABBD5" w14:textId="03C39546" w:rsidR="004453A0" w:rsidRPr="003E5492" w:rsidRDefault="00FD288D" w:rsidP="004A0BF9">
      <w:pPr>
        <w:pStyle w:val="Tabellrubrik"/>
        <w:rPr>
          <w:sz w:val="18"/>
          <w:szCs w:val="18"/>
          <w:lang w:val="en-GB"/>
        </w:rPr>
      </w:pPr>
      <w:r>
        <w:rPr>
          <w:noProof/>
          <w:sz w:val="18"/>
          <w:szCs w:val="18"/>
          <w:lang w:val="en-GB"/>
        </w:rPr>
        <w:drawing>
          <wp:inline distT="0" distB="0" distL="0" distR="0" wp14:anchorId="01425B5A" wp14:editId="28340A63">
            <wp:extent cx="5579745" cy="3719830"/>
            <wp:effectExtent l="0" t="0" r="0" b="127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79745" cy="3719830"/>
                    </a:xfrm>
                    <a:prstGeom prst="rect">
                      <a:avLst/>
                    </a:prstGeom>
                  </pic:spPr>
                </pic:pic>
              </a:graphicData>
            </a:graphic>
          </wp:inline>
        </w:drawing>
      </w:r>
    </w:p>
    <w:p w14:paraId="2B6A8341" w14:textId="77777777" w:rsidR="004A0BF9" w:rsidRDefault="004A0BF9" w:rsidP="004A0BF9">
      <w:pPr>
        <w:pStyle w:val="FigureNote"/>
        <w:spacing w:after="120"/>
        <w:rPr>
          <w:sz w:val="15"/>
          <w:szCs w:val="15"/>
        </w:rPr>
      </w:pPr>
    </w:p>
    <w:p w14:paraId="303A1D12" w14:textId="451961D8" w:rsidR="004A0BF9" w:rsidRPr="00646D35" w:rsidRDefault="004A0BF9" w:rsidP="004A0BF9">
      <w:pPr>
        <w:pStyle w:val="FigureNote"/>
        <w:spacing w:after="120"/>
        <w:rPr>
          <w:sz w:val="16"/>
          <w:szCs w:val="16"/>
        </w:rPr>
      </w:pPr>
      <w:r w:rsidRPr="00646D35">
        <w:rPr>
          <w:sz w:val="16"/>
          <w:szCs w:val="16"/>
        </w:rPr>
        <w:t>Note:</w:t>
      </w:r>
      <w:r w:rsidR="005F7B17" w:rsidRPr="00646D35">
        <w:rPr>
          <w:sz w:val="16"/>
          <w:szCs w:val="16"/>
        </w:rPr>
        <w:t xml:space="preserve"> </w:t>
      </w:r>
      <w:r w:rsidR="00601C8A">
        <w:rPr>
          <w:sz w:val="16"/>
          <w:szCs w:val="16"/>
        </w:rPr>
        <w:t>Percentage points on v</w:t>
      </w:r>
      <w:r w:rsidR="009D57E2" w:rsidRPr="00646D35">
        <w:rPr>
          <w:sz w:val="16"/>
          <w:szCs w:val="16"/>
        </w:rPr>
        <w:t>ertical axis.</w:t>
      </w:r>
    </w:p>
    <w:p w14:paraId="6B21C608" w14:textId="7984783B" w:rsidR="008F4EB2" w:rsidRPr="001730B6" w:rsidRDefault="00917C92" w:rsidP="008F4EB2">
      <w:pPr>
        <w:pStyle w:val="Rubrik2"/>
      </w:pPr>
      <w:r>
        <w:t>3</w:t>
      </w:r>
      <w:r w:rsidR="008F4EB2" w:rsidRPr="001730B6">
        <w:t>. Conclu</w:t>
      </w:r>
      <w:r w:rsidR="002C46BA">
        <w:t>sion</w:t>
      </w:r>
    </w:p>
    <w:p w14:paraId="68C14CD5" w14:textId="6AF98375" w:rsidR="00192017" w:rsidRPr="003E5492" w:rsidRDefault="00917C92" w:rsidP="008F4EB2">
      <w:pPr>
        <w:rPr>
          <w:sz w:val="24"/>
          <w:szCs w:val="24"/>
        </w:rPr>
      </w:pPr>
      <w:r w:rsidRPr="003E5492">
        <w:rPr>
          <w:sz w:val="24"/>
          <w:szCs w:val="24"/>
        </w:rPr>
        <w:t xml:space="preserve">In this </w:t>
      </w:r>
      <w:r w:rsidR="006B5C27" w:rsidRPr="003E5492">
        <w:rPr>
          <w:sz w:val="24"/>
          <w:szCs w:val="24"/>
        </w:rPr>
        <w:t>paper</w:t>
      </w:r>
      <w:r w:rsidR="001C38AC">
        <w:rPr>
          <w:sz w:val="24"/>
          <w:szCs w:val="24"/>
        </w:rPr>
        <w:t>,</w:t>
      </w:r>
      <w:r w:rsidRPr="003E5492">
        <w:rPr>
          <w:sz w:val="24"/>
          <w:szCs w:val="24"/>
        </w:rPr>
        <w:t xml:space="preserve"> we</w:t>
      </w:r>
      <w:r w:rsidR="00543333">
        <w:rPr>
          <w:sz w:val="24"/>
          <w:szCs w:val="24"/>
        </w:rPr>
        <w:t xml:space="preserve"> have</w:t>
      </w:r>
      <w:r w:rsidRPr="003E5492">
        <w:rPr>
          <w:sz w:val="24"/>
          <w:szCs w:val="24"/>
        </w:rPr>
        <w:t xml:space="preserve"> </w:t>
      </w:r>
      <w:r w:rsidR="009F6E0E">
        <w:rPr>
          <w:sz w:val="24"/>
          <w:szCs w:val="24"/>
        </w:rPr>
        <w:t xml:space="preserve">analysed </w:t>
      </w:r>
      <w:r w:rsidR="00CE0646">
        <w:rPr>
          <w:sz w:val="24"/>
          <w:szCs w:val="24"/>
        </w:rPr>
        <w:t xml:space="preserve">the relevance of taking </w:t>
      </w:r>
      <w:r w:rsidR="009F6E0E">
        <w:rPr>
          <w:sz w:val="24"/>
          <w:szCs w:val="24"/>
        </w:rPr>
        <w:t>non-</w:t>
      </w:r>
      <w:proofErr w:type="spellStart"/>
      <w:r w:rsidR="009F6E0E">
        <w:rPr>
          <w:sz w:val="24"/>
          <w:szCs w:val="24"/>
        </w:rPr>
        <w:t>Gaussianity</w:t>
      </w:r>
      <w:proofErr w:type="spellEnd"/>
      <w:r w:rsidR="009F6E0E">
        <w:rPr>
          <w:sz w:val="24"/>
          <w:szCs w:val="24"/>
        </w:rPr>
        <w:t xml:space="preserve"> </w:t>
      </w:r>
      <w:r w:rsidR="00CE0646">
        <w:rPr>
          <w:sz w:val="24"/>
          <w:szCs w:val="24"/>
        </w:rPr>
        <w:t>into account w</w:t>
      </w:r>
      <w:r w:rsidR="009F6E0E">
        <w:rPr>
          <w:sz w:val="24"/>
          <w:szCs w:val="24"/>
        </w:rPr>
        <w:t>hen</w:t>
      </w:r>
      <w:r w:rsidR="00543333">
        <w:rPr>
          <w:sz w:val="24"/>
          <w:szCs w:val="24"/>
        </w:rPr>
        <w:t xml:space="preserve"> empirically </w:t>
      </w:r>
      <w:r w:rsidR="009F6E0E">
        <w:rPr>
          <w:sz w:val="24"/>
          <w:szCs w:val="24"/>
        </w:rPr>
        <w:t>modelling Okun’s law in the euro area. Our results based on B</w:t>
      </w:r>
      <w:r w:rsidR="00543333">
        <w:rPr>
          <w:sz w:val="24"/>
          <w:szCs w:val="24"/>
        </w:rPr>
        <w:t xml:space="preserve">ayesian </w:t>
      </w:r>
      <w:r w:rsidR="009F6E0E">
        <w:rPr>
          <w:sz w:val="24"/>
          <w:szCs w:val="24"/>
        </w:rPr>
        <w:t>VAR models with stochastic volatility suggest that heavier-than-</w:t>
      </w:r>
      <w:r w:rsidR="00543333">
        <w:rPr>
          <w:sz w:val="24"/>
          <w:szCs w:val="24"/>
        </w:rPr>
        <w:t>Gaussian</w:t>
      </w:r>
      <w:r w:rsidR="009F6E0E">
        <w:rPr>
          <w:sz w:val="24"/>
          <w:szCs w:val="24"/>
        </w:rPr>
        <w:t xml:space="preserve"> tails </w:t>
      </w:r>
      <w:r w:rsidR="001C38AC">
        <w:rPr>
          <w:sz w:val="24"/>
          <w:szCs w:val="24"/>
        </w:rPr>
        <w:t>find support</w:t>
      </w:r>
      <w:r w:rsidR="00CE0646">
        <w:rPr>
          <w:sz w:val="24"/>
          <w:szCs w:val="24"/>
        </w:rPr>
        <w:t xml:space="preserve">. </w:t>
      </w:r>
      <w:r w:rsidR="003F6754">
        <w:rPr>
          <w:sz w:val="24"/>
          <w:szCs w:val="24"/>
        </w:rPr>
        <w:t xml:space="preserve">While the evidence is not excessively strong, </w:t>
      </w:r>
      <w:r w:rsidR="001164B6">
        <w:rPr>
          <w:sz w:val="24"/>
          <w:szCs w:val="24"/>
        </w:rPr>
        <w:t>the</w:t>
      </w:r>
      <w:r w:rsidR="003F6754">
        <w:rPr>
          <w:sz w:val="24"/>
          <w:szCs w:val="24"/>
        </w:rPr>
        <w:t xml:space="preserve"> model </w:t>
      </w:r>
      <w:r w:rsidR="001164B6">
        <w:rPr>
          <w:sz w:val="24"/>
          <w:szCs w:val="24"/>
        </w:rPr>
        <w:t xml:space="preserve">based on the orthogonal-t distribution </w:t>
      </w:r>
      <w:r w:rsidR="003F6754">
        <w:rPr>
          <w:sz w:val="24"/>
          <w:szCs w:val="24"/>
        </w:rPr>
        <w:t xml:space="preserve">is </w:t>
      </w:r>
      <w:r w:rsidR="001164B6">
        <w:rPr>
          <w:sz w:val="24"/>
          <w:szCs w:val="24"/>
        </w:rPr>
        <w:t xml:space="preserve">ranked first </w:t>
      </w:r>
      <w:r w:rsidR="003F6754">
        <w:rPr>
          <w:sz w:val="24"/>
          <w:szCs w:val="24"/>
        </w:rPr>
        <w:t xml:space="preserve">according to marginal likelihoods. </w:t>
      </w:r>
      <w:r w:rsidR="0065520B">
        <w:rPr>
          <w:sz w:val="24"/>
          <w:szCs w:val="24"/>
        </w:rPr>
        <w:t xml:space="preserve">Taking skewness into account is, however, </w:t>
      </w:r>
      <w:r w:rsidR="00543333">
        <w:rPr>
          <w:sz w:val="24"/>
          <w:szCs w:val="24"/>
        </w:rPr>
        <w:t>not beneficial</w:t>
      </w:r>
      <w:r w:rsidR="009F6E0E">
        <w:rPr>
          <w:sz w:val="24"/>
          <w:szCs w:val="24"/>
        </w:rPr>
        <w:t xml:space="preserve"> in this context.</w:t>
      </w:r>
    </w:p>
    <w:p w14:paraId="0F37B668" w14:textId="77777777" w:rsidR="003E5492" w:rsidRDefault="003E5492">
      <w:pPr>
        <w:autoSpaceDE/>
        <w:autoSpaceDN/>
        <w:adjustRightInd/>
        <w:spacing w:before="0" w:line="240" w:lineRule="auto"/>
        <w:jc w:val="left"/>
        <w:rPr>
          <w:rFonts w:cs="Times New Roman"/>
          <w:color w:val="auto"/>
          <w:sz w:val="40"/>
          <w:szCs w:val="40"/>
          <w:lang w:eastAsia="sv-SE"/>
        </w:rPr>
      </w:pPr>
      <w:r>
        <w:br w:type="page"/>
      </w:r>
    </w:p>
    <w:p w14:paraId="78974701" w14:textId="011EA1F4" w:rsidR="00B029E6" w:rsidRPr="001730B6" w:rsidRDefault="00B029E6" w:rsidP="00F05DFD">
      <w:pPr>
        <w:pStyle w:val="Rubrik2"/>
      </w:pPr>
      <w:r w:rsidRPr="001730B6">
        <w:lastRenderedPageBreak/>
        <w:t>References</w:t>
      </w:r>
    </w:p>
    <w:bookmarkEnd w:id="0"/>
    <w:p w14:paraId="498C18CD" w14:textId="09453900" w:rsidR="003049C2" w:rsidRPr="00E5486E" w:rsidRDefault="003049C2" w:rsidP="003049C2">
      <w:pPr>
        <w:pStyle w:val="Referens"/>
        <w:rPr>
          <w:color w:val="auto"/>
          <w:sz w:val="24"/>
        </w:rPr>
      </w:pPr>
      <w:r w:rsidRPr="00E5486E">
        <w:rPr>
          <w:color w:val="auto"/>
          <w:sz w:val="24"/>
        </w:rPr>
        <w:t xml:space="preserve">An, Z., Ball, L., </w:t>
      </w:r>
      <w:proofErr w:type="spellStart"/>
      <w:r w:rsidRPr="00E5486E">
        <w:rPr>
          <w:color w:val="auto"/>
          <w:sz w:val="24"/>
        </w:rPr>
        <w:t>Jalles</w:t>
      </w:r>
      <w:proofErr w:type="spellEnd"/>
      <w:r w:rsidRPr="00E5486E">
        <w:rPr>
          <w:color w:val="auto"/>
          <w:sz w:val="24"/>
        </w:rPr>
        <w:t xml:space="preserve">, J. and </w:t>
      </w:r>
      <w:proofErr w:type="spellStart"/>
      <w:r w:rsidRPr="00E5486E">
        <w:rPr>
          <w:color w:val="auto"/>
          <w:sz w:val="24"/>
        </w:rPr>
        <w:t>Loungani</w:t>
      </w:r>
      <w:proofErr w:type="spellEnd"/>
      <w:r w:rsidRPr="00E5486E">
        <w:rPr>
          <w:color w:val="auto"/>
          <w:sz w:val="24"/>
        </w:rPr>
        <w:t xml:space="preserve">, P. (2019), “Do IMF Forecasts Respect Okun’s Law? Evidence for Advanced and Developing Economies”, </w:t>
      </w:r>
      <w:r w:rsidRPr="00E5486E">
        <w:rPr>
          <w:i/>
          <w:iCs/>
          <w:color w:val="auto"/>
          <w:sz w:val="24"/>
        </w:rPr>
        <w:t>International Journal of Forecasting</w:t>
      </w:r>
      <w:r w:rsidRPr="00E5486E">
        <w:rPr>
          <w:color w:val="auto"/>
          <w:sz w:val="24"/>
        </w:rPr>
        <w:t xml:space="preserve"> 35, 1131-1142.</w:t>
      </w:r>
    </w:p>
    <w:p w14:paraId="3FA8652E" w14:textId="62C33536" w:rsidR="00775736" w:rsidRPr="00E5486E" w:rsidRDefault="00775736" w:rsidP="003049C2">
      <w:pPr>
        <w:pStyle w:val="Referens"/>
        <w:rPr>
          <w:color w:val="auto"/>
          <w:sz w:val="24"/>
        </w:rPr>
      </w:pPr>
      <w:proofErr w:type="spellStart"/>
      <w:r w:rsidRPr="00E5486E">
        <w:rPr>
          <w:color w:val="auto"/>
          <w:sz w:val="24"/>
        </w:rPr>
        <w:t>Ascari</w:t>
      </w:r>
      <w:proofErr w:type="spellEnd"/>
      <w:r w:rsidRPr="00E5486E">
        <w:rPr>
          <w:color w:val="auto"/>
          <w:sz w:val="24"/>
        </w:rPr>
        <w:t xml:space="preserve">, G., Fagiolo, G. and </w:t>
      </w:r>
      <w:proofErr w:type="spellStart"/>
      <w:r w:rsidRPr="00E5486E">
        <w:rPr>
          <w:color w:val="auto"/>
          <w:sz w:val="24"/>
        </w:rPr>
        <w:t>Roventini</w:t>
      </w:r>
      <w:proofErr w:type="spellEnd"/>
      <w:r w:rsidRPr="00E5486E">
        <w:rPr>
          <w:color w:val="auto"/>
          <w:sz w:val="24"/>
        </w:rPr>
        <w:t xml:space="preserve">, A. (2015), “Fat-Tail Distributions and Business-Cycle Models”, </w:t>
      </w:r>
      <w:r w:rsidRPr="00E5486E">
        <w:rPr>
          <w:i/>
          <w:iCs/>
          <w:color w:val="auto"/>
          <w:sz w:val="24"/>
        </w:rPr>
        <w:t>Macroeconomic Dynamics</w:t>
      </w:r>
      <w:r w:rsidRPr="00E5486E">
        <w:rPr>
          <w:color w:val="auto"/>
          <w:sz w:val="24"/>
        </w:rPr>
        <w:t xml:space="preserve"> 19, 465-476.</w:t>
      </w:r>
    </w:p>
    <w:p w14:paraId="2B5897DF" w14:textId="77777777" w:rsidR="00DC21E6" w:rsidRPr="00E5486E" w:rsidRDefault="003049C2" w:rsidP="00DC21E6">
      <w:pPr>
        <w:pStyle w:val="Referens"/>
        <w:rPr>
          <w:color w:val="auto"/>
          <w:sz w:val="24"/>
        </w:rPr>
      </w:pPr>
      <w:r w:rsidRPr="00E5486E">
        <w:rPr>
          <w:color w:val="auto"/>
          <w:sz w:val="24"/>
        </w:rPr>
        <w:t xml:space="preserve">Ball, L., Leigh, D. and </w:t>
      </w:r>
      <w:proofErr w:type="spellStart"/>
      <w:r w:rsidRPr="00E5486E">
        <w:rPr>
          <w:color w:val="auto"/>
          <w:sz w:val="24"/>
        </w:rPr>
        <w:t>Loungani</w:t>
      </w:r>
      <w:proofErr w:type="spellEnd"/>
      <w:r w:rsidRPr="00E5486E">
        <w:rPr>
          <w:color w:val="auto"/>
          <w:sz w:val="24"/>
        </w:rPr>
        <w:t xml:space="preserve">, P. (2017), “Okun’s law: Fit at 50?”, </w:t>
      </w:r>
      <w:r w:rsidRPr="00E5486E">
        <w:rPr>
          <w:i/>
          <w:iCs/>
          <w:color w:val="auto"/>
          <w:sz w:val="24"/>
        </w:rPr>
        <w:t>Journal of Money, Credit and Banking</w:t>
      </w:r>
      <w:r w:rsidRPr="00E5486E">
        <w:rPr>
          <w:color w:val="auto"/>
          <w:sz w:val="24"/>
        </w:rPr>
        <w:t xml:space="preserve"> 49, 1413-1441.</w:t>
      </w:r>
    </w:p>
    <w:p w14:paraId="5372B016" w14:textId="1480C6D5" w:rsidR="00DC21E6" w:rsidRPr="00E5486E" w:rsidRDefault="00DC21E6" w:rsidP="00DC21E6">
      <w:pPr>
        <w:pStyle w:val="Referens"/>
        <w:rPr>
          <w:sz w:val="24"/>
        </w:rPr>
      </w:pPr>
      <w:r w:rsidRPr="00E5486E">
        <w:rPr>
          <w:sz w:val="24"/>
        </w:rPr>
        <w:t xml:space="preserve">Ball, L., </w:t>
      </w:r>
      <w:proofErr w:type="spellStart"/>
      <w:r w:rsidRPr="00E5486E">
        <w:rPr>
          <w:sz w:val="24"/>
        </w:rPr>
        <w:t>Furceri</w:t>
      </w:r>
      <w:proofErr w:type="spellEnd"/>
      <w:r w:rsidRPr="00E5486E">
        <w:rPr>
          <w:sz w:val="24"/>
        </w:rPr>
        <w:t xml:space="preserve">, D., Leigh, D. and </w:t>
      </w:r>
      <w:proofErr w:type="spellStart"/>
      <w:r w:rsidRPr="00E5486E">
        <w:rPr>
          <w:sz w:val="24"/>
        </w:rPr>
        <w:t>Loungani</w:t>
      </w:r>
      <w:proofErr w:type="spellEnd"/>
      <w:r w:rsidRPr="00E5486E">
        <w:rPr>
          <w:sz w:val="24"/>
        </w:rPr>
        <w:t xml:space="preserve">, P. (2019), “Does One Law Fit All? Cross-Country Evidence on Okun’s Law”, </w:t>
      </w:r>
      <w:r w:rsidRPr="00E5486E">
        <w:rPr>
          <w:i/>
          <w:sz w:val="24"/>
        </w:rPr>
        <w:t>Open Economies Review</w:t>
      </w:r>
      <w:r w:rsidRPr="00E5486E">
        <w:rPr>
          <w:sz w:val="24"/>
        </w:rPr>
        <w:t xml:space="preserve"> 30, 841-874.</w:t>
      </w:r>
    </w:p>
    <w:p w14:paraId="0D20546D" w14:textId="77777777" w:rsidR="00997FCA" w:rsidRPr="00E5486E" w:rsidRDefault="00775736" w:rsidP="00997FCA">
      <w:pPr>
        <w:pStyle w:val="Referens"/>
        <w:rPr>
          <w:color w:val="auto"/>
          <w:sz w:val="24"/>
        </w:rPr>
      </w:pPr>
      <w:r w:rsidRPr="00E5486E">
        <w:rPr>
          <w:color w:val="auto"/>
          <w:sz w:val="24"/>
        </w:rPr>
        <w:t xml:space="preserve">Fagiolo, G., </w:t>
      </w:r>
      <w:proofErr w:type="spellStart"/>
      <w:r w:rsidRPr="00E5486E">
        <w:rPr>
          <w:color w:val="auto"/>
          <w:sz w:val="24"/>
        </w:rPr>
        <w:t>Napoletano</w:t>
      </w:r>
      <w:proofErr w:type="spellEnd"/>
      <w:r w:rsidRPr="00E5486E">
        <w:rPr>
          <w:color w:val="auto"/>
          <w:sz w:val="24"/>
        </w:rPr>
        <w:t xml:space="preserve">, M. and </w:t>
      </w:r>
      <w:proofErr w:type="spellStart"/>
      <w:r w:rsidRPr="00E5486E">
        <w:rPr>
          <w:color w:val="auto"/>
          <w:sz w:val="24"/>
        </w:rPr>
        <w:t>Roventini</w:t>
      </w:r>
      <w:proofErr w:type="spellEnd"/>
      <w:r w:rsidRPr="00E5486E">
        <w:rPr>
          <w:color w:val="auto"/>
          <w:sz w:val="24"/>
        </w:rPr>
        <w:t xml:space="preserve">, A. (2008), “Are Output Growth-Rate Distributions Fat-Tailed?”, </w:t>
      </w:r>
      <w:r w:rsidRPr="00E5486E">
        <w:rPr>
          <w:i/>
          <w:iCs/>
          <w:color w:val="auto"/>
          <w:sz w:val="24"/>
        </w:rPr>
        <w:t>Journal of Applied Econometrics</w:t>
      </w:r>
      <w:r w:rsidRPr="00E5486E">
        <w:rPr>
          <w:color w:val="auto"/>
          <w:sz w:val="24"/>
        </w:rPr>
        <w:t xml:space="preserve"> 23, 639-669.</w:t>
      </w:r>
    </w:p>
    <w:p w14:paraId="41B42D7E" w14:textId="42E959A1" w:rsidR="00997FCA" w:rsidRPr="00E5486E" w:rsidRDefault="0073478A" w:rsidP="00997FCA">
      <w:pPr>
        <w:pStyle w:val="Referens"/>
        <w:rPr>
          <w:sz w:val="24"/>
        </w:rPr>
      </w:pPr>
      <w:r w:rsidRPr="00E5486E">
        <w:rPr>
          <w:color w:val="auto"/>
          <w:sz w:val="24"/>
        </w:rPr>
        <w:t xml:space="preserve">IMF (2010), </w:t>
      </w:r>
      <w:r w:rsidR="00997FCA" w:rsidRPr="00E5486E">
        <w:rPr>
          <w:sz w:val="24"/>
        </w:rPr>
        <w:t xml:space="preserve">“Unemployment Dynamics during Recessions and Recoveries: Okun’s Law and Beyond”, </w:t>
      </w:r>
      <w:r w:rsidR="00997FCA" w:rsidRPr="00E5486E">
        <w:rPr>
          <w:i/>
          <w:sz w:val="24"/>
        </w:rPr>
        <w:t>World Economic Outlook</w:t>
      </w:r>
      <w:r w:rsidR="00997FCA" w:rsidRPr="00E5486E">
        <w:rPr>
          <w:sz w:val="24"/>
        </w:rPr>
        <w:t xml:space="preserve"> April 2010.</w:t>
      </w:r>
    </w:p>
    <w:p w14:paraId="0BD21501" w14:textId="1D4B744A" w:rsidR="00DA619E" w:rsidRPr="00E5486E" w:rsidRDefault="00DA619E" w:rsidP="003049C2">
      <w:pPr>
        <w:pStyle w:val="Referens"/>
        <w:rPr>
          <w:color w:val="auto"/>
          <w:sz w:val="24"/>
        </w:rPr>
      </w:pPr>
      <w:r w:rsidRPr="00E5486E">
        <w:rPr>
          <w:color w:val="auto"/>
          <w:sz w:val="24"/>
        </w:rPr>
        <w:t>Karlsson, S., Mazur, S. and Nguyen, H. (2021). “</w:t>
      </w:r>
      <w:r w:rsidR="00FD288D" w:rsidRPr="00FD288D">
        <w:rPr>
          <w:color w:val="auto"/>
          <w:sz w:val="24"/>
        </w:rPr>
        <w:t xml:space="preserve">Vector </w:t>
      </w:r>
      <w:r w:rsidR="00FE5092">
        <w:rPr>
          <w:color w:val="auto"/>
          <w:sz w:val="24"/>
        </w:rPr>
        <w:t>A</w:t>
      </w:r>
      <w:r w:rsidR="00FD288D" w:rsidRPr="00FD288D">
        <w:rPr>
          <w:color w:val="auto"/>
          <w:sz w:val="24"/>
        </w:rPr>
        <w:t xml:space="preserve">utoregression </w:t>
      </w:r>
      <w:r w:rsidR="00FE5092">
        <w:rPr>
          <w:color w:val="auto"/>
          <w:sz w:val="24"/>
        </w:rPr>
        <w:t>M</w:t>
      </w:r>
      <w:r w:rsidR="00FD288D" w:rsidRPr="00FD288D">
        <w:rPr>
          <w:color w:val="auto"/>
          <w:sz w:val="24"/>
        </w:rPr>
        <w:t xml:space="preserve">odels with </w:t>
      </w:r>
      <w:r w:rsidR="00406764">
        <w:rPr>
          <w:color w:val="auto"/>
          <w:sz w:val="24"/>
        </w:rPr>
        <w:t xml:space="preserve">Skewness and Heavy </w:t>
      </w:r>
      <w:r w:rsidR="00FE5092">
        <w:rPr>
          <w:color w:val="auto"/>
          <w:sz w:val="24"/>
        </w:rPr>
        <w:t>T</w:t>
      </w:r>
      <w:r w:rsidR="00FD288D" w:rsidRPr="00FD288D">
        <w:rPr>
          <w:color w:val="auto"/>
          <w:sz w:val="24"/>
        </w:rPr>
        <w:t>ails</w:t>
      </w:r>
      <w:r w:rsidRPr="00E5486E">
        <w:rPr>
          <w:color w:val="auto"/>
          <w:sz w:val="24"/>
        </w:rPr>
        <w:t xml:space="preserve">”, Working Paper </w:t>
      </w:r>
      <w:r w:rsidR="00406764">
        <w:rPr>
          <w:color w:val="auto"/>
          <w:sz w:val="24"/>
        </w:rPr>
        <w:t>8/</w:t>
      </w:r>
      <w:r w:rsidRPr="00E5486E">
        <w:rPr>
          <w:color w:val="auto"/>
          <w:sz w:val="24"/>
        </w:rPr>
        <w:t>2021, School of Business, Örebro University.</w:t>
      </w:r>
    </w:p>
    <w:p w14:paraId="1CCA22E3" w14:textId="71C74198" w:rsidR="00DA619E" w:rsidRDefault="003049C2" w:rsidP="00DA619E">
      <w:pPr>
        <w:pStyle w:val="Referens"/>
        <w:rPr>
          <w:color w:val="auto"/>
          <w:sz w:val="24"/>
          <w:lang w:val="en-US"/>
        </w:rPr>
      </w:pPr>
      <w:r w:rsidRPr="00E5486E">
        <w:rPr>
          <w:color w:val="auto"/>
          <w:sz w:val="24"/>
          <w:lang w:val="en-US"/>
        </w:rPr>
        <w:t xml:space="preserve">Karlsson, S. and Österholm, P. (2020), </w:t>
      </w:r>
      <w:r w:rsidR="00DA619E" w:rsidRPr="00E5486E">
        <w:rPr>
          <w:color w:val="auto"/>
          <w:sz w:val="24"/>
        </w:rPr>
        <w:t>“</w:t>
      </w:r>
      <w:r w:rsidRPr="00E5486E">
        <w:rPr>
          <w:color w:val="auto"/>
          <w:sz w:val="24"/>
          <w:lang w:val="en-US"/>
        </w:rPr>
        <w:t xml:space="preserve">A Hybrid Time-Varying Parameter Bayesian VAR Analysis of Okun’s Law in the United States”, </w:t>
      </w:r>
      <w:r w:rsidRPr="00E5486E">
        <w:rPr>
          <w:i/>
          <w:iCs/>
          <w:color w:val="auto"/>
          <w:sz w:val="24"/>
          <w:lang w:val="en-US"/>
        </w:rPr>
        <w:t>Economics Letters</w:t>
      </w:r>
      <w:r w:rsidRPr="00E5486E">
        <w:rPr>
          <w:color w:val="auto"/>
          <w:sz w:val="24"/>
          <w:lang w:val="en-US"/>
        </w:rPr>
        <w:t xml:space="preserve"> 197, 109622.</w:t>
      </w:r>
    </w:p>
    <w:p w14:paraId="042C6373" w14:textId="33A54031" w:rsidR="00543333" w:rsidRPr="00E5486E" w:rsidRDefault="00543333" w:rsidP="00DA619E">
      <w:pPr>
        <w:pStyle w:val="Referens"/>
        <w:rPr>
          <w:color w:val="auto"/>
          <w:sz w:val="24"/>
          <w:lang w:val="en-US"/>
        </w:rPr>
      </w:pPr>
      <w:proofErr w:type="spellStart"/>
      <w:r>
        <w:rPr>
          <w:color w:val="auto"/>
          <w:sz w:val="24"/>
          <w:lang w:val="en-US"/>
        </w:rPr>
        <w:t>Kass</w:t>
      </w:r>
      <w:proofErr w:type="spellEnd"/>
      <w:r>
        <w:rPr>
          <w:color w:val="auto"/>
          <w:sz w:val="24"/>
          <w:lang w:val="en-US"/>
        </w:rPr>
        <w:t xml:space="preserve">, R.E. and Raftery, A.E. (1995), “Bayes Factors”, </w:t>
      </w:r>
      <w:r w:rsidRPr="00543333">
        <w:rPr>
          <w:i/>
          <w:iCs/>
          <w:color w:val="auto"/>
          <w:sz w:val="24"/>
          <w:lang w:val="en-US"/>
        </w:rPr>
        <w:t>Journal of the American Statistical Association</w:t>
      </w:r>
      <w:r>
        <w:rPr>
          <w:color w:val="auto"/>
          <w:sz w:val="24"/>
          <w:lang w:val="en-US"/>
        </w:rPr>
        <w:t xml:space="preserve"> </w:t>
      </w:r>
      <w:r w:rsidRPr="00543333">
        <w:rPr>
          <w:color w:val="auto"/>
          <w:sz w:val="24"/>
          <w:lang w:val="en-US"/>
        </w:rPr>
        <w:t>90, 773-795</w:t>
      </w:r>
      <w:r>
        <w:rPr>
          <w:color w:val="auto"/>
          <w:sz w:val="24"/>
          <w:lang w:val="en-US"/>
        </w:rPr>
        <w:t>.</w:t>
      </w:r>
    </w:p>
    <w:p w14:paraId="5F31A7D5" w14:textId="2A4D7716" w:rsidR="004D5789" w:rsidRPr="00E5486E" w:rsidRDefault="004D5789" w:rsidP="00DA619E">
      <w:pPr>
        <w:pStyle w:val="Referens"/>
        <w:rPr>
          <w:color w:val="auto"/>
          <w:sz w:val="24"/>
          <w:lang w:val="en-US"/>
        </w:rPr>
      </w:pPr>
      <w:r w:rsidRPr="00E5486E">
        <w:rPr>
          <w:rFonts w:cs="Arial"/>
          <w:color w:val="222222"/>
          <w:sz w:val="24"/>
          <w:shd w:val="clear" w:color="auto" w:fill="FFFFFF"/>
          <w:lang w:val="en-US"/>
        </w:rPr>
        <w:t xml:space="preserve">Kastner, G. and </w:t>
      </w:r>
      <w:proofErr w:type="spellStart"/>
      <w:r w:rsidRPr="00E5486E">
        <w:rPr>
          <w:rFonts w:cs="Arial"/>
          <w:color w:val="222222"/>
          <w:sz w:val="24"/>
          <w:shd w:val="clear" w:color="auto" w:fill="FFFFFF"/>
          <w:lang w:val="en-US"/>
        </w:rPr>
        <w:t>Frühwirth-Schnatter</w:t>
      </w:r>
      <w:proofErr w:type="spellEnd"/>
      <w:r w:rsidRPr="00E5486E">
        <w:rPr>
          <w:rFonts w:cs="Arial"/>
          <w:color w:val="222222"/>
          <w:sz w:val="24"/>
          <w:shd w:val="clear" w:color="auto" w:fill="FFFFFF"/>
          <w:lang w:val="en-US"/>
        </w:rPr>
        <w:t>, S. (2014), “</w:t>
      </w:r>
      <w:proofErr w:type="spellStart"/>
      <w:r w:rsidRPr="00E5486E">
        <w:rPr>
          <w:rFonts w:cs="Arial"/>
          <w:color w:val="222222"/>
          <w:sz w:val="24"/>
          <w:shd w:val="clear" w:color="auto" w:fill="FFFFFF"/>
        </w:rPr>
        <w:t>Ancillarity</w:t>
      </w:r>
      <w:proofErr w:type="spellEnd"/>
      <w:r w:rsidRPr="00E5486E">
        <w:rPr>
          <w:rFonts w:cs="Arial"/>
          <w:color w:val="222222"/>
          <w:sz w:val="24"/>
          <w:shd w:val="clear" w:color="auto" w:fill="FFFFFF"/>
        </w:rPr>
        <w:t>-</w:t>
      </w:r>
      <w:r w:rsidR="00942375">
        <w:rPr>
          <w:rFonts w:cs="Arial"/>
          <w:color w:val="222222"/>
          <w:sz w:val="24"/>
          <w:shd w:val="clear" w:color="auto" w:fill="FFFFFF"/>
        </w:rPr>
        <w:t>S</w:t>
      </w:r>
      <w:r w:rsidRPr="00E5486E">
        <w:rPr>
          <w:rFonts w:cs="Arial"/>
          <w:color w:val="222222"/>
          <w:sz w:val="24"/>
          <w:shd w:val="clear" w:color="auto" w:fill="FFFFFF"/>
        </w:rPr>
        <w:t xml:space="preserve">ufficiency </w:t>
      </w:r>
      <w:r w:rsidR="00942375">
        <w:rPr>
          <w:rFonts w:cs="Arial"/>
          <w:color w:val="222222"/>
          <w:sz w:val="24"/>
          <w:shd w:val="clear" w:color="auto" w:fill="FFFFFF"/>
        </w:rPr>
        <w:t>I</w:t>
      </w:r>
      <w:r w:rsidRPr="00E5486E">
        <w:rPr>
          <w:rFonts w:cs="Arial"/>
          <w:color w:val="222222"/>
          <w:sz w:val="24"/>
          <w:shd w:val="clear" w:color="auto" w:fill="FFFFFF"/>
        </w:rPr>
        <w:t xml:space="preserve">nterweaving </w:t>
      </w:r>
      <w:r w:rsidR="00942375">
        <w:rPr>
          <w:rFonts w:cs="Arial"/>
          <w:color w:val="222222"/>
          <w:sz w:val="24"/>
          <w:shd w:val="clear" w:color="auto" w:fill="FFFFFF"/>
        </w:rPr>
        <w:t>S</w:t>
      </w:r>
      <w:r w:rsidRPr="00E5486E">
        <w:rPr>
          <w:rFonts w:cs="Arial"/>
          <w:color w:val="222222"/>
          <w:sz w:val="24"/>
          <w:shd w:val="clear" w:color="auto" w:fill="FFFFFF"/>
        </w:rPr>
        <w:t xml:space="preserve">trategy (ASIS) for </w:t>
      </w:r>
      <w:r w:rsidR="00942375">
        <w:rPr>
          <w:rFonts w:cs="Arial"/>
          <w:color w:val="222222"/>
          <w:sz w:val="24"/>
          <w:shd w:val="clear" w:color="auto" w:fill="FFFFFF"/>
        </w:rPr>
        <w:t>B</w:t>
      </w:r>
      <w:r w:rsidRPr="00E5486E">
        <w:rPr>
          <w:rFonts w:cs="Arial"/>
          <w:color w:val="222222"/>
          <w:sz w:val="24"/>
          <w:shd w:val="clear" w:color="auto" w:fill="FFFFFF"/>
        </w:rPr>
        <w:t xml:space="preserve">oosting MCMC </w:t>
      </w:r>
      <w:r w:rsidR="00942375">
        <w:rPr>
          <w:rFonts w:cs="Arial"/>
          <w:color w:val="222222"/>
          <w:sz w:val="24"/>
          <w:shd w:val="clear" w:color="auto" w:fill="FFFFFF"/>
        </w:rPr>
        <w:t>E</w:t>
      </w:r>
      <w:r w:rsidRPr="00E5486E">
        <w:rPr>
          <w:rFonts w:cs="Arial"/>
          <w:color w:val="222222"/>
          <w:sz w:val="24"/>
          <w:shd w:val="clear" w:color="auto" w:fill="FFFFFF"/>
        </w:rPr>
        <w:t xml:space="preserve">stimation of </w:t>
      </w:r>
      <w:r w:rsidR="00942375">
        <w:rPr>
          <w:rFonts w:cs="Arial"/>
          <w:color w:val="222222"/>
          <w:sz w:val="24"/>
          <w:shd w:val="clear" w:color="auto" w:fill="FFFFFF"/>
        </w:rPr>
        <w:t>S</w:t>
      </w:r>
      <w:r w:rsidRPr="00E5486E">
        <w:rPr>
          <w:rFonts w:cs="Arial"/>
          <w:color w:val="222222"/>
          <w:sz w:val="24"/>
          <w:shd w:val="clear" w:color="auto" w:fill="FFFFFF"/>
        </w:rPr>
        <w:t>tochastic</w:t>
      </w:r>
      <w:r w:rsidR="00942375">
        <w:rPr>
          <w:rFonts w:cs="Arial"/>
          <w:color w:val="222222"/>
          <w:sz w:val="24"/>
          <w:shd w:val="clear" w:color="auto" w:fill="FFFFFF"/>
        </w:rPr>
        <w:t xml:space="preserve"> V</w:t>
      </w:r>
      <w:r w:rsidRPr="00E5486E">
        <w:rPr>
          <w:rFonts w:cs="Arial"/>
          <w:color w:val="222222"/>
          <w:sz w:val="24"/>
          <w:shd w:val="clear" w:color="auto" w:fill="FFFFFF"/>
        </w:rPr>
        <w:t xml:space="preserve">olatility </w:t>
      </w:r>
      <w:r w:rsidR="00942375">
        <w:rPr>
          <w:rFonts w:cs="Arial"/>
          <w:color w:val="222222"/>
          <w:sz w:val="24"/>
          <w:shd w:val="clear" w:color="auto" w:fill="FFFFFF"/>
        </w:rPr>
        <w:t>M</w:t>
      </w:r>
      <w:r w:rsidRPr="00E5486E">
        <w:rPr>
          <w:rFonts w:cs="Arial"/>
          <w:color w:val="222222"/>
          <w:sz w:val="24"/>
          <w:shd w:val="clear" w:color="auto" w:fill="FFFFFF"/>
        </w:rPr>
        <w:t>odels”, </w:t>
      </w:r>
      <w:r w:rsidRPr="00E5486E">
        <w:rPr>
          <w:rFonts w:cs="Arial"/>
          <w:i/>
          <w:iCs/>
          <w:color w:val="222222"/>
          <w:sz w:val="24"/>
          <w:shd w:val="clear" w:color="auto" w:fill="FFFFFF"/>
        </w:rPr>
        <w:t>Computational Statistics and Data Analysis</w:t>
      </w:r>
      <w:r w:rsidRPr="00E5486E">
        <w:rPr>
          <w:rFonts w:cs="Arial"/>
          <w:color w:val="222222"/>
          <w:sz w:val="24"/>
          <w:shd w:val="clear" w:color="auto" w:fill="FFFFFF"/>
        </w:rPr>
        <w:t> 76, 408-423.</w:t>
      </w:r>
    </w:p>
    <w:p w14:paraId="5458BEC6" w14:textId="39E9DA37" w:rsidR="003049C2" w:rsidRPr="00E5486E" w:rsidRDefault="003049C2" w:rsidP="003049C2">
      <w:pPr>
        <w:pStyle w:val="Referens"/>
        <w:rPr>
          <w:sz w:val="24"/>
          <w:lang w:val="en-US"/>
        </w:rPr>
      </w:pPr>
      <w:r w:rsidRPr="00E5486E">
        <w:rPr>
          <w:rFonts w:cs="Arial"/>
          <w:color w:val="222222"/>
          <w:sz w:val="24"/>
          <w:shd w:val="clear" w:color="auto" w:fill="FFFFFF"/>
          <w:lang w:val="en-US"/>
        </w:rPr>
        <w:t xml:space="preserve">Kiss, T. and Österholm, P. (2020), </w:t>
      </w:r>
      <w:r w:rsidRPr="00E5486E">
        <w:rPr>
          <w:sz w:val="24"/>
          <w:lang w:val="en-US"/>
        </w:rPr>
        <w:t xml:space="preserve">“Fat Tails in Leading Indicators”, </w:t>
      </w:r>
      <w:r w:rsidRPr="00E5486E">
        <w:rPr>
          <w:i/>
          <w:iCs/>
          <w:sz w:val="24"/>
          <w:lang w:val="en-US"/>
        </w:rPr>
        <w:t>Economics Letters</w:t>
      </w:r>
      <w:r w:rsidRPr="00E5486E">
        <w:rPr>
          <w:sz w:val="24"/>
          <w:lang w:val="en-US"/>
        </w:rPr>
        <w:t xml:space="preserve"> 193, 109317.</w:t>
      </w:r>
    </w:p>
    <w:p w14:paraId="5B653ADA" w14:textId="0A15DB8D" w:rsidR="004D5789" w:rsidRPr="00E5486E" w:rsidRDefault="004D5789" w:rsidP="003049C2">
      <w:pPr>
        <w:pStyle w:val="Referens"/>
        <w:rPr>
          <w:sz w:val="24"/>
          <w:lang w:val="en-US"/>
        </w:rPr>
      </w:pPr>
      <w:r w:rsidRPr="00E5486E">
        <w:rPr>
          <w:rFonts w:cs="Arial"/>
          <w:color w:val="222222"/>
          <w:sz w:val="24"/>
          <w:shd w:val="clear" w:color="auto" w:fill="FFFFFF"/>
        </w:rPr>
        <w:t xml:space="preserve">Koop, G. and </w:t>
      </w:r>
      <w:proofErr w:type="spellStart"/>
      <w:r w:rsidRPr="00E5486E">
        <w:rPr>
          <w:rFonts w:cs="Arial"/>
          <w:color w:val="222222"/>
          <w:sz w:val="24"/>
          <w:shd w:val="clear" w:color="auto" w:fill="FFFFFF"/>
        </w:rPr>
        <w:t>Korobilis</w:t>
      </w:r>
      <w:proofErr w:type="spellEnd"/>
      <w:r w:rsidRPr="00E5486E">
        <w:rPr>
          <w:rFonts w:cs="Arial"/>
          <w:color w:val="222222"/>
          <w:sz w:val="24"/>
          <w:shd w:val="clear" w:color="auto" w:fill="FFFFFF"/>
        </w:rPr>
        <w:t>, D. (2010), </w:t>
      </w:r>
      <w:r w:rsidRPr="00E5486E">
        <w:rPr>
          <w:rFonts w:cs="Arial"/>
          <w:i/>
          <w:iCs/>
          <w:color w:val="222222"/>
          <w:sz w:val="24"/>
          <w:shd w:val="clear" w:color="auto" w:fill="FFFFFF"/>
        </w:rPr>
        <w:t xml:space="preserve">Bayesian </w:t>
      </w:r>
      <w:r w:rsidR="00942375">
        <w:rPr>
          <w:rFonts w:cs="Arial"/>
          <w:i/>
          <w:iCs/>
          <w:color w:val="222222"/>
          <w:sz w:val="24"/>
          <w:shd w:val="clear" w:color="auto" w:fill="FFFFFF"/>
        </w:rPr>
        <w:t>M</w:t>
      </w:r>
      <w:r w:rsidRPr="00E5486E">
        <w:rPr>
          <w:rFonts w:cs="Arial"/>
          <w:i/>
          <w:iCs/>
          <w:color w:val="222222"/>
          <w:sz w:val="24"/>
          <w:shd w:val="clear" w:color="auto" w:fill="FFFFFF"/>
        </w:rPr>
        <w:t xml:space="preserve">ultivariate </w:t>
      </w:r>
      <w:r w:rsidR="00942375">
        <w:rPr>
          <w:rFonts w:cs="Arial"/>
          <w:i/>
          <w:iCs/>
          <w:color w:val="222222"/>
          <w:sz w:val="24"/>
          <w:shd w:val="clear" w:color="auto" w:fill="FFFFFF"/>
        </w:rPr>
        <w:t>T</w:t>
      </w:r>
      <w:r w:rsidRPr="00E5486E">
        <w:rPr>
          <w:rFonts w:cs="Arial"/>
          <w:i/>
          <w:iCs/>
          <w:color w:val="222222"/>
          <w:sz w:val="24"/>
          <w:shd w:val="clear" w:color="auto" w:fill="FFFFFF"/>
        </w:rPr>
        <w:t xml:space="preserve">ime </w:t>
      </w:r>
      <w:r w:rsidR="00942375">
        <w:rPr>
          <w:rFonts w:cs="Arial"/>
          <w:i/>
          <w:iCs/>
          <w:color w:val="222222"/>
          <w:sz w:val="24"/>
          <w:shd w:val="clear" w:color="auto" w:fill="FFFFFF"/>
        </w:rPr>
        <w:t>S</w:t>
      </w:r>
      <w:r w:rsidRPr="00E5486E">
        <w:rPr>
          <w:rFonts w:cs="Arial"/>
          <w:i/>
          <w:iCs/>
          <w:color w:val="222222"/>
          <w:sz w:val="24"/>
          <w:shd w:val="clear" w:color="auto" w:fill="FFFFFF"/>
        </w:rPr>
        <w:t xml:space="preserve">eries </w:t>
      </w:r>
      <w:r w:rsidR="00942375">
        <w:rPr>
          <w:rFonts w:cs="Arial"/>
          <w:i/>
          <w:iCs/>
          <w:color w:val="222222"/>
          <w:sz w:val="24"/>
          <w:shd w:val="clear" w:color="auto" w:fill="FFFFFF"/>
        </w:rPr>
        <w:t>M</w:t>
      </w:r>
      <w:r w:rsidRPr="00E5486E">
        <w:rPr>
          <w:rFonts w:cs="Arial"/>
          <w:i/>
          <w:iCs/>
          <w:color w:val="222222"/>
          <w:sz w:val="24"/>
          <w:shd w:val="clear" w:color="auto" w:fill="FFFFFF"/>
        </w:rPr>
        <w:t xml:space="preserve">ethods for </w:t>
      </w:r>
      <w:r w:rsidR="00942375">
        <w:rPr>
          <w:rFonts w:cs="Arial"/>
          <w:i/>
          <w:iCs/>
          <w:color w:val="222222"/>
          <w:sz w:val="24"/>
          <w:shd w:val="clear" w:color="auto" w:fill="FFFFFF"/>
        </w:rPr>
        <w:t>E</w:t>
      </w:r>
      <w:r w:rsidRPr="00E5486E">
        <w:rPr>
          <w:rFonts w:cs="Arial"/>
          <w:i/>
          <w:iCs/>
          <w:color w:val="222222"/>
          <w:sz w:val="24"/>
          <w:shd w:val="clear" w:color="auto" w:fill="FFFFFF"/>
        </w:rPr>
        <w:t xml:space="preserve">mpirical </w:t>
      </w:r>
      <w:r w:rsidR="00942375">
        <w:rPr>
          <w:rFonts w:cs="Arial"/>
          <w:i/>
          <w:iCs/>
          <w:color w:val="222222"/>
          <w:sz w:val="24"/>
          <w:shd w:val="clear" w:color="auto" w:fill="FFFFFF"/>
        </w:rPr>
        <w:t>M</w:t>
      </w:r>
      <w:r w:rsidRPr="00E5486E">
        <w:rPr>
          <w:rFonts w:cs="Arial"/>
          <w:i/>
          <w:iCs/>
          <w:color w:val="222222"/>
          <w:sz w:val="24"/>
          <w:shd w:val="clear" w:color="auto" w:fill="FFFFFF"/>
        </w:rPr>
        <w:t>acroeconomics</w:t>
      </w:r>
      <w:r w:rsidR="00942375">
        <w:rPr>
          <w:rFonts w:cs="Arial"/>
          <w:color w:val="222222"/>
          <w:sz w:val="24"/>
          <w:shd w:val="clear" w:color="auto" w:fill="FFFFFF"/>
        </w:rPr>
        <w:t>,</w:t>
      </w:r>
      <w:r w:rsidRPr="00E5486E">
        <w:rPr>
          <w:rFonts w:cs="Arial"/>
          <w:color w:val="222222"/>
          <w:sz w:val="24"/>
          <w:shd w:val="clear" w:color="auto" w:fill="FFFFFF"/>
        </w:rPr>
        <w:t xml:space="preserve"> Now Publishers Inc.</w:t>
      </w:r>
    </w:p>
    <w:p w14:paraId="39A14D81" w14:textId="77777777" w:rsidR="00DC21E6" w:rsidRPr="00E5486E" w:rsidRDefault="00D22EFD" w:rsidP="00DC21E6">
      <w:pPr>
        <w:pStyle w:val="Referens"/>
        <w:rPr>
          <w:sz w:val="24"/>
          <w:lang w:val="en-US"/>
        </w:rPr>
      </w:pPr>
      <w:r w:rsidRPr="00E5486E">
        <w:rPr>
          <w:sz w:val="24"/>
          <w:lang w:val="en-US"/>
        </w:rPr>
        <w:t xml:space="preserve">Liu, X. (2019), “On Tail Fatness of Macroeconomic Dynamics”, </w:t>
      </w:r>
      <w:r w:rsidRPr="00E5486E">
        <w:rPr>
          <w:i/>
          <w:iCs/>
          <w:sz w:val="24"/>
          <w:lang w:val="en-US"/>
        </w:rPr>
        <w:t>Journal of Macroeconomics</w:t>
      </w:r>
      <w:r w:rsidRPr="00E5486E">
        <w:rPr>
          <w:sz w:val="24"/>
          <w:lang w:val="en-US"/>
        </w:rPr>
        <w:t xml:space="preserve"> 62, 103154.</w:t>
      </w:r>
    </w:p>
    <w:p w14:paraId="29D1C78F" w14:textId="1EEA5C97" w:rsidR="004A0BF9" w:rsidRPr="00942375" w:rsidRDefault="00DC21E6" w:rsidP="00942375">
      <w:pPr>
        <w:pStyle w:val="Referens"/>
        <w:rPr>
          <w:sz w:val="24"/>
        </w:rPr>
      </w:pPr>
      <w:r w:rsidRPr="00E5486E">
        <w:rPr>
          <w:sz w:val="24"/>
        </w:rPr>
        <w:t xml:space="preserve">Okun, A.M. (1962), “Potential GNP: Its Measurement and Significance”, In: </w:t>
      </w:r>
      <w:r w:rsidRPr="00E5486E">
        <w:rPr>
          <w:i/>
          <w:sz w:val="24"/>
        </w:rPr>
        <w:t>Proceedings of the Business and Economics Statistics Section</w:t>
      </w:r>
      <w:r w:rsidRPr="00E5486E">
        <w:rPr>
          <w:sz w:val="24"/>
        </w:rPr>
        <w:t>, Washington DC, American Statistical Association.</w:t>
      </w:r>
    </w:p>
    <w:sectPr w:rsidR="004A0BF9" w:rsidRPr="00942375" w:rsidSect="00F717E1">
      <w:footerReference w:type="default" r:id="rId11"/>
      <w:footerReference w:type="first" r:id="rId12"/>
      <w:pgSz w:w="11906" w:h="16838" w:code="9"/>
      <w:pgMar w:top="1418" w:right="1701" w:bottom="1418" w:left="1418" w:header="709" w:footer="709" w:gutter="0"/>
      <w:pgBorders w:offsetFrom="page">
        <w:top w:val="none" w:sz="0" w:space="15" w:color="255700" w:shadow="1" w:frame="1"/>
        <w:left w:val="none" w:sz="0" w:space="22" w:color="690A00" w:shadow="1"/>
        <w:bottom w:val="none" w:sz="0" w:space="13" w:color="FC5700" w:shadow="1"/>
        <w:right w:val="none" w:sz="29" w:space="23" w:color="0000A8" w:shadow="1" w:frame="1"/>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794C3" w14:textId="77777777" w:rsidR="00E36748" w:rsidRDefault="00E36748" w:rsidP="0035582F">
      <w:r>
        <w:separator/>
      </w:r>
    </w:p>
  </w:endnote>
  <w:endnote w:type="continuationSeparator" w:id="0">
    <w:p w14:paraId="5AB9E229" w14:textId="77777777" w:rsidR="00E36748" w:rsidRDefault="00E36748" w:rsidP="00355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785236"/>
      <w:docPartObj>
        <w:docPartGallery w:val="Page Numbers (Bottom of Page)"/>
        <w:docPartUnique/>
      </w:docPartObj>
    </w:sdtPr>
    <w:sdtEndPr/>
    <w:sdtContent>
      <w:p w14:paraId="155A9096" w14:textId="60BE1F44" w:rsidR="002458FE" w:rsidRDefault="002458FE">
        <w:pPr>
          <w:pStyle w:val="Sidfot"/>
          <w:jc w:val="center"/>
        </w:pPr>
        <w:r>
          <w:fldChar w:fldCharType="begin"/>
        </w:r>
        <w:r>
          <w:instrText>PAGE   \* MERGEFORMAT</w:instrText>
        </w:r>
        <w:r>
          <w:fldChar w:fldCharType="separate"/>
        </w:r>
        <w:r w:rsidRPr="00021483">
          <w:rPr>
            <w:noProof/>
            <w:lang w:val="sv-SE"/>
          </w:rPr>
          <w:t>7</w:t>
        </w:r>
        <w:r>
          <w:fldChar w:fldCharType="end"/>
        </w:r>
      </w:p>
    </w:sdtContent>
  </w:sdt>
  <w:p w14:paraId="04FAB990" w14:textId="77777777" w:rsidR="002458FE" w:rsidRDefault="002458FE" w:rsidP="0016065E">
    <w:pPr>
      <w:pStyle w:val="Sidfo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65451"/>
      <w:docPartObj>
        <w:docPartGallery w:val="Page Numbers (Bottom of Page)"/>
        <w:docPartUnique/>
      </w:docPartObj>
    </w:sdtPr>
    <w:sdtEndPr/>
    <w:sdtContent>
      <w:p w14:paraId="7CBE7037" w14:textId="7D6499C3" w:rsidR="002458FE" w:rsidRDefault="004B3F9B">
        <w:pPr>
          <w:pStyle w:val="Sidfot"/>
          <w:jc w:val="center"/>
        </w:pPr>
      </w:p>
    </w:sdtContent>
  </w:sdt>
  <w:p w14:paraId="30E3DDED" w14:textId="77777777" w:rsidR="002458FE" w:rsidRDefault="002458FE">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56DA6" w14:textId="77777777" w:rsidR="00E36748" w:rsidRDefault="00E36748" w:rsidP="0035582F">
      <w:r>
        <w:separator/>
      </w:r>
    </w:p>
  </w:footnote>
  <w:footnote w:type="continuationSeparator" w:id="0">
    <w:p w14:paraId="4EAB72BB" w14:textId="77777777" w:rsidR="00E36748" w:rsidRDefault="00E36748" w:rsidP="0035582F">
      <w:r>
        <w:continuationSeparator/>
      </w:r>
    </w:p>
  </w:footnote>
  <w:footnote w:id="1">
    <w:p w14:paraId="70E68AA9" w14:textId="77777777" w:rsidR="002458FE" w:rsidRPr="00601C8A" w:rsidRDefault="002458FE" w:rsidP="004C6BC0">
      <w:pPr>
        <w:pStyle w:val="Fotnotstext"/>
        <w:jc w:val="both"/>
        <w:rPr>
          <w:rFonts w:ascii="Garamond" w:hAnsi="Garamond"/>
          <w:szCs w:val="18"/>
          <w:lang w:val="en-AU"/>
        </w:rPr>
      </w:pPr>
      <w:r w:rsidRPr="00601C8A">
        <w:rPr>
          <w:rStyle w:val="Fotnotsreferens"/>
          <w:rFonts w:ascii="Garamond" w:hAnsi="Garamond"/>
          <w:sz w:val="18"/>
          <w:szCs w:val="18"/>
          <w:lang w:val="en-AU"/>
        </w:rPr>
        <w:sym w:font="Symbol" w:char="F02A"/>
      </w:r>
      <w:r w:rsidRPr="00601C8A">
        <w:rPr>
          <w:rFonts w:ascii="Garamond" w:hAnsi="Garamond"/>
          <w:szCs w:val="18"/>
          <w:lang w:val="en-AU"/>
        </w:rPr>
        <w:t xml:space="preserve"> The authors gratefully acknowledge financial support from Jan Wallanders och Tom Hedelius stiftelse (grants number Bv18-0018, P18-0201 and W19-0021).</w:t>
      </w:r>
    </w:p>
  </w:footnote>
  <w:footnote w:id="2">
    <w:p w14:paraId="1A509C3F" w14:textId="66C1A080" w:rsidR="002458FE" w:rsidRPr="00601C8A" w:rsidRDefault="002458FE" w:rsidP="004C6BC0">
      <w:pPr>
        <w:pStyle w:val="Fotnotstext"/>
        <w:spacing w:after="0"/>
        <w:jc w:val="both"/>
        <w:rPr>
          <w:rFonts w:ascii="Garamond" w:hAnsi="Garamond"/>
          <w:szCs w:val="18"/>
          <w:lang w:val="en-AU"/>
        </w:rPr>
      </w:pPr>
      <w:r w:rsidRPr="00601C8A">
        <w:rPr>
          <w:rStyle w:val="Fotnotsreferens"/>
          <w:rFonts w:ascii="Garamond" w:hAnsi="Garamond"/>
          <w:sz w:val="18"/>
          <w:szCs w:val="18"/>
        </w:rPr>
        <w:sym w:font="Symbol" w:char="F023"/>
      </w:r>
      <w:r w:rsidRPr="00601C8A">
        <w:rPr>
          <w:rFonts w:ascii="Garamond" w:hAnsi="Garamond"/>
          <w:szCs w:val="18"/>
          <w:lang w:val="en-AU"/>
        </w:rPr>
        <w:t xml:space="preserve"> Örebro University, School of Business, 701 82 Örebro, Sweden</w:t>
      </w:r>
    </w:p>
    <w:p w14:paraId="2186E040" w14:textId="77777777" w:rsidR="002458FE" w:rsidRPr="00601C8A" w:rsidRDefault="002458FE" w:rsidP="004C6BC0">
      <w:pPr>
        <w:pStyle w:val="Fotnotstext"/>
        <w:spacing w:before="0" w:after="0"/>
        <w:jc w:val="both"/>
        <w:rPr>
          <w:rFonts w:ascii="Garamond" w:hAnsi="Garamond"/>
          <w:szCs w:val="18"/>
          <w:lang w:val="en-AU"/>
        </w:rPr>
      </w:pPr>
      <w:r w:rsidRPr="00601C8A">
        <w:rPr>
          <w:rFonts w:ascii="Garamond" w:hAnsi="Garamond"/>
          <w:szCs w:val="18"/>
          <w:lang w:val="en-AU"/>
        </w:rPr>
        <w:t xml:space="preserve">e-mail: </w:t>
      </w:r>
      <w:hyperlink r:id="rId1" w:history="1">
        <w:r w:rsidRPr="00601C8A">
          <w:rPr>
            <w:rStyle w:val="Hyperlnk"/>
            <w:rFonts w:ascii="Garamond" w:hAnsi="Garamond"/>
            <w:szCs w:val="18"/>
          </w:rPr>
          <w:t>tamas.kiss@oru.se</w:t>
        </w:r>
      </w:hyperlink>
      <w:r w:rsidRPr="00601C8A">
        <w:rPr>
          <w:rFonts w:ascii="Garamond" w:hAnsi="Garamond"/>
          <w:szCs w:val="18"/>
        </w:rPr>
        <w:t xml:space="preserve"> </w:t>
      </w:r>
    </w:p>
  </w:footnote>
  <w:footnote w:id="3">
    <w:p w14:paraId="305E22A4" w14:textId="28AA3343" w:rsidR="002458FE" w:rsidRPr="00601C8A" w:rsidRDefault="002458FE" w:rsidP="004C6BC0">
      <w:pPr>
        <w:pStyle w:val="Fotnotstext"/>
        <w:jc w:val="both"/>
        <w:rPr>
          <w:rFonts w:ascii="Garamond" w:hAnsi="Garamond"/>
          <w:szCs w:val="18"/>
        </w:rPr>
      </w:pPr>
      <w:r w:rsidRPr="00601C8A">
        <w:rPr>
          <w:rStyle w:val="Fotnotsreferens"/>
          <w:rFonts w:ascii="Garamond" w:hAnsi="Garamond"/>
          <w:sz w:val="18"/>
          <w:szCs w:val="18"/>
        </w:rPr>
        <w:footnoteRef/>
      </w:r>
      <w:r w:rsidRPr="00601C8A">
        <w:rPr>
          <w:rFonts w:ascii="Garamond" w:hAnsi="Garamond"/>
          <w:szCs w:val="18"/>
        </w:rPr>
        <w:t xml:space="preserve"> Another way to specify the relation is to connect the unemployment rate (or unemployment gap) to the output gap.</w:t>
      </w:r>
    </w:p>
  </w:footnote>
  <w:footnote w:id="4">
    <w:p w14:paraId="4AA4E06A" w14:textId="4BBC772E" w:rsidR="002458FE" w:rsidRPr="00601C8A" w:rsidRDefault="002458FE" w:rsidP="004C6BC0">
      <w:pPr>
        <w:pStyle w:val="Fotnotstext"/>
        <w:jc w:val="both"/>
        <w:rPr>
          <w:rFonts w:ascii="Garamond" w:hAnsi="Garamond"/>
          <w:szCs w:val="18"/>
        </w:rPr>
      </w:pPr>
      <w:r w:rsidRPr="00601C8A">
        <w:rPr>
          <w:rStyle w:val="Fotnotsreferens"/>
          <w:rFonts w:ascii="Garamond" w:hAnsi="Garamond"/>
          <w:sz w:val="18"/>
          <w:szCs w:val="18"/>
        </w:rPr>
        <w:footnoteRef/>
      </w:r>
      <w:r w:rsidRPr="00601C8A">
        <w:rPr>
          <w:rFonts w:ascii="Garamond" w:hAnsi="Garamond"/>
          <w:szCs w:val="18"/>
        </w:rPr>
        <w:t xml:space="preserve"> We do not use data from 2020 since the corona pandemic induced movements in the variables – particularly GDP growth – </w:t>
      </w:r>
      <w:r w:rsidR="005E1781" w:rsidRPr="00601C8A">
        <w:rPr>
          <w:rFonts w:ascii="Garamond" w:hAnsi="Garamond"/>
          <w:szCs w:val="18"/>
        </w:rPr>
        <w:t xml:space="preserve">some of </w:t>
      </w:r>
      <w:r w:rsidRPr="00601C8A">
        <w:rPr>
          <w:rFonts w:ascii="Garamond" w:hAnsi="Garamond"/>
          <w:szCs w:val="18"/>
        </w:rPr>
        <w:t>which were so large that we deem them to be outliers (and accordingly not suitably accounted for by heavy tails).</w:t>
      </w:r>
    </w:p>
  </w:footnote>
  <w:footnote w:id="5">
    <w:p w14:paraId="55EB5B96" w14:textId="2BCA68B0" w:rsidR="002458FE" w:rsidRPr="00601C8A" w:rsidRDefault="002458FE" w:rsidP="004C6BC0">
      <w:pPr>
        <w:pStyle w:val="Fotnotstext"/>
        <w:jc w:val="both"/>
        <w:rPr>
          <w:rFonts w:ascii="Garamond" w:hAnsi="Garamond"/>
          <w:szCs w:val="18"/>
          <w:lang w:val="en-US"/>
        </w:rPr>
      </w:pPr>
      <w:r w:rsidRPr="001C6648">
        <w:rPr>
          <w:rStyle w:val="Fotnotsreferens"/>
          <w:rFonts w:ascii="Garamond" w:hAnsi="Garamond"/>
          <w:sz w:val="18"/>
          <w:szCs w:val="18"/>
        </w:rPr>
        <w:footnoteRef/>
      </w:r>
      <w:r w:rsidRPr="00601C8A">
        <w:rPr>
          <w:rFonts w:ascii="Garamond" w:hAnsi="Garamond"/>
          <w:szCs w:val="18"/>
        </w:rPr>
        <w:t xml:space="preserve"> </w:t>
      </w:r>
      <w:r w:rsidRPr="00601C8A">
        <w:rPr>
          <w:rFonts w:ascii="Garamond" w:hAnsi="Garamond"/>
          <w:szCs w:val="18"/>
          <w:lang w:val="en-US"/>
        </w:rPr>
        <w:t>The other impulse responses of the model are</w:t>
      </w:r>
      <w:r w:rsidR="00942375" w:rsidRPr="00601C8A">
        <w:rPr>
          <w:rFonts w:ascii="Garamond" w:hAnsi="Garamond"/>
          <w:szCs w:val="18"/>
          <w:lang w:val="en-US"/>
        </w:rPr>
        <w:t xml:space="preserve"> omitted due to space constraints.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2A7B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509AA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27E83C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748B79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3AAC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46815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4628A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28B1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C4F9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7684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16D31"/>
    <w:multiLevelType w:val="multilevel"/>
    <w:tmpl w:val="4E4E69D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1" w15:restartNumberingAfterBreak="0">
    <w:nsid w:val="01635BCA"/>
    <w:multiLevelType w:val="hybridMultilevel"/>
    <w:tmpl w:val="567097F6"/>
    <w:lvl w:ilvl="0" w:tplc="95869918">
      <w:start w:val="1"/>
      <w:numFmt w:val="bullet"/>
      <w:lvlRestart w:val="0"/>
      <w:lvlText w:val=""/>
      <w:lvlJc w:val="left"/>
      <w:pPr>
        <w:tabs>
          <w:tab w:val="num" w:pos="283"/>
        </w:tabs>
        <w:ind w:left="283" w:hanging="283"/>
      </w:pPr>
      <w:rPr>
        <w:rFonts w:ascii="Wingdings" w:hAnsi="Wingding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27F6F71"/>
    <w:multiLevelType w:val="hybridMultilevel"/>
    <w:tmpl w:val="3264A5EC"/>
    <w:lvl w:ilvl="0" w:tplc="95869918">
      <w:start w:val="1"/>
      <w:numFmt w:val="bullet"/>
      <w:lvlRestart w:val="0"/>
      <w:lvlText w:val=""/>
      <w:lvlJc w:val="left"/>
      <w:pPr>
        <w:tabs>
          <w:tab w:val="num" w:pos="283"/>
        </w:tabs>
        <w:ind w:left="283" w:hanging="283"/>
      </w:pPr>
      <w:rPr>
        <w:rFonts w:ascii="Wingdings" w:hAnsi="Wingding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3E05E4E"/>
    <w:multiLevelType w:val="hybridMultilevel"/>
    <w:tmpl w:val="366050D0"/>
    <w:lvl w:ilvl="0" w:tplc="1978821E">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047D4CB7"/>
    <w:multiLevelType w:val="hybridMultilevel"/>
    <w:tmpl w:val="833E7FF0"/>
    <w:lvl w:ilvl="0" w:tplc="95869918">
      <w:start w:val="1"/>
      <w:numFmt w:val="bullet"/>
      <w:lvlRestart w:val="0"/>
      <w:lvlText w:val=""/>
      <w:lvlJc w:val="left"/>
      <w:pPr>
        <w:tabs>
          <w:tab w:val="num" w:pos="283"/>
        </w:tabs>
        <w:ind w:left="283" w:hanging="283"/>
      </w:pPr>
      <w:rPr>
        <w:rFonts w:ascii="Wingdings" w:hAnsi="Wingding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5245533"/>
    <w:multiLevelType w:val="hybridMultilevel"/>
    <w:tmpl w:val="60A0507A"/>
    <w:lvl w:ilvl="0" w:tplc="041D0013">
      <w:start w:val="1"/>
      <w:numFmt w:val="upperRoman"/>
      <w:lvlText w:val="%1."/>
      <w:lvlJc w:val="righ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0ADF48A6"/>
    <w:multiLevelType w:val="hybridMultilevel"/>
    <w:tmpl w:val="79A6555C"/>
    <w:lvl w:ilvl="0" w:tplc="95869918">
      <w:start w:val="1"/>
      <w:numFmt w:val="bullet"/>
      <w:lvlRestart w:val="0"/>
      <w:lvlText w:val=""/>
      <w:lvlJc w:val="left"/>
      <w:pPr>
        <w:tabs>
          <w:tab w:val="num" w:pos="283"/>
        </w:tabs>
        <w:ind w:left="283" w:hanging="283"/>
      </w:pPr>
      <w:rPr>
        <w:rFonts w:ascii="Wingdings" w:hAnsi="Wingding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C6B08CE"/>
    <w:multiLevelType w:val="hybridMultilevel"/>
    <w:tmpl w:val="B3B262F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0F817001"/>
    <w:multiLevelType w:val="hybridMultilevel"/>
    <w:tmpl w:val="09045444"/>
    <w:lvl w:ilvl="0" w:tplc="2BC801F8">
      <w:start w:val="1"/>
      <w:numFmt w:val="lowerRoman"/>
      <w:lvlText w:val="%1)"/>
      <w:lvlJc w:val="left"/>
      <w:pPr>
        <w:ind w:left="1080" w:hanging="720"/>
      </w:pPr>
      <w:rPr>
        <w:rFonts w:hint="default"/>
        <w:i/>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10484492"/>
    <w:multiLevelType w:val="hybridMultilevel"/>
    <w:tmpl w:val="B1B89782"/>
    <w:lvl w:ilvl="0" w:tplc="95869918">
      <w:start w:val="1"/>
      <w:numFmt w:val="bullet"/>
      <w:lvlRestart w:val="0"/>
      <w:lvlText w:val=""/>
      <w:lvlJc w:val="left"/>
      <w:pPr>
        <w:tabs>
          <w:tab w:val="num" w:pos="283"/>
        </w:tabs>
        <w:ind w:left="283" w:hanging="283"/>
      </w:pPr>
      <w:rPr>
        <w:rFonts w:ascii="Wingdings" w:hAnsi="Wingding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72654AF"/>
    <w:multiLevelType w:val="hybridMultilevel"/>
    <w:tmpl w:val="BA86400A"/>
    <w:lvl w:ilvl="0" w:tplc="8C7AA8E2">
      <w:start w:val="1"/>
      <w:numFmt w:val="bullet"/>
      <w:lvlText w:val=""/>
      <w:lvlJc w:val="left"/>
      <w:pPr>
        <w:tabs>
          <w:tab w:val="num" w:pos="646"/>
        </w:tabs>
        <w:ind w:left="646" w:hanging="362"/>
      </w:pPr>
      <w:rPr>
        <w:rFonts w:ascii="Symbol" w:hAnsi="Symbol" w:hint="default"/>
      </w:rPr>
    </w:lvl>
    <w:lvl w:ilvl="1" w:tplc="9FEEDAAC">
      <w:start w:val="1"/>
      <w:numFmt w:val="bullet"/>
      <w:lvlRestart w:val="0"/>
      <w:lvlText w:val=""/>
      <w:lvlJc w:val="left"/>
      <w:pPr>
        <w:tabs>
          <w:tab w:val="num" w:pos="1442"/>
        </w:tabs>
        <w:ind w:left="1442" w:hanging="362"/>
      </w:pPr>
      <w:rPr>
        <w:rFonts w:ascii="Symbol" w:hAnsi="Symbol"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8540807"/>
    <w:multiLevelType w:val="hybridMultilevel"/>
    <w:tmpl w:val="5A560C3A"/>
    <w:lvl w:ilvl="0" w:tplc="A5ECF40E">
      <w:start w:val="1"/>
      <w:numFmt w:val="bullet"/>
      <w:lvlRestart w:val="0"/>
      <w:lvlText w:val=""/>
      <w:lvlJc w:val="left"/>
      <w:pPr>
        <w:tabs>
          <w:tab w:val="num" w:pos="283"/>
        </w:tabs>
        <w:ind w:left="283" w:hanging="283"/>
      </w:pPr>
      <w:rPr>
        <w:rFonts w:ascii="Wingdings" w:hAnsi="Wingding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E206042"/>
    <w:multiLevelType w:val="hybridMultilevel"/>
    <w:tmpl w:val="33023EF2"/>
    <w:lvl w:ilvl="0" w:tplc="95869918">
      <w:start w:val="1"/>
      <w:numFmt w:val="bullet"/>
      <w:lvlRestart w:val="0"/>
      <w:lvlText w:val=""/>
      <w:lvlJc w:val="left"/>
      <w:pPr>
        <w:tabs>
          <w:tab w:val="num" w:pos="283"/>
        </w:tabs>
        <w:ind w:left="283" w:hanging="283"/>
      </w:pPr>
      <w:rPr>
        <w:rFonts w:ascii="Wingdings" w:hAnsi="Wingding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88940CC"/>
    <w:multiLevelType w:val="hybridMultilevel"/>
    <w:tmpl w:val="127C73D0"/>
    <w:lvl w:ilvl="0" w:tplc="95869918">
      <w:start w:val="1"/>
      <w:numFmt w:val="bullet"/>
      <w:lvlRestart w:val="0"/>
      <w:lvlText w:val=""/>
      <w:lvlJc w:val="left"/>
      <w:pPr>
        <w:tabs>
          <w:tab w:val="num" w:pos="283"/>
        </w:tabs>
        <w:ind w:left="283" w:hanging="283"/>
      </w:pPr>
      <w:rPr>
        <w:rFonts w:ascii="Wingdings" w:hAnsi="Wingding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BE82536"/>
    <w:multiLevelType w:val="hybridMultilevel"/>
    <w:tmpl w:val="8E8AB89A"/>
    <w:lvl w:ilvl="0" w:tplc="63D8BD52">
      <w:start w:val="1"/>
      <w:numFmt w:val="upperRoman"/>
      <w:lvlText w:val="%1."/>
      <w:lvlJc w:val="righ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30B53A99"/>
    <w:multiLevelType w:val="hybridMultilevel"/>
    <w:tmpl w:val="6B981160"/>
    <w:lvl w:ilvl="0" w:tplc="95869918">
      <w:start w:val="1"/>
      <w:numFmt w:val="bullet"/>
      <w:lvlRestart w:val="0"/>
      <w:lvlText w:val=""/>
      <w:lvlJc w:val="left"/>
      <w:pPr>
        <w:tabs>
          <w:tab w:val="num" w:pos="283"/>
        </w:tabs>
        <w:ind w:left="283" w:hanging="283"/>
      </w:pPr>
      <w:rPr>
        <w:rFonts w:ascii="Wingdings" w:hAnsi="Wingding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26450B6"/>
    <w:multiLevelType w:val="hybridMultilevel"/>
    <w:tmpl w:val="588C82DE"/>
    <w:lvl w:ilvl="0" w:tplc="95869918">
      <w:start w:val="1"/>
      <w:numFmt w:val="bullet"/>
      <w:lvlRestart w:val="0"/>
      <w:lvlText w:val=""/>
      <w:lvlJc w:val="left"/>
      <w:pPr>
        <w:tabs>
          <w:tab w:val="num" w:pos="283"/>
        </w:tabs>
        <w:ind w:left="283" w:hanging="283"/>
      </w:pPr>
      <w:rPr>
        <w:rFonts w:ascii="Wingdings" w:hAnsi="Wingding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4374DDD"/>
    <w:multiLevelType w:val="hybridMultilevel"/>
    <w:tmpl w:val="5B4CFD42"/>
    <w:lvl w:ilvl="0" w:tplc="C9AECBF6">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35AF36AB"/>
    <w:multiLevelType w:val="hybridMultilevel"/>
    <w:tmpl w:val="CA4A319C"/>
    <w:lvl w:ilvl="0" w:tplc="2D265678">
      <w:start w:val="1"/>
      <w:numFmt w:val="lowerRoman"/>
      <w:lvlText w:val="%1."/>
      <w:lvlJc w:val="left"/>
      <w:pPr>
        <w:ind w:left="2138" w:hanging="720"/>
      </w:pPr>
      <w:rPr>
        <w:rFonts w:hint="default"/>
      </w:rPr>
    </w:lvl>
    <w:lvl w:ilvl="1" w:tplc="041D0019" w:tentative="1">
      <w:start w:val="1"/>
      <w:numFmt w:val="lowerLetter"/>
      <w:lvlText w:val="%2."/>
      <w:lvlJc w:val="left"/>
      <w:pPr>
        <w:ind w:left="2498" w:hanging="360"/>
      </w:pPr>
    </w:lvl>
    <w:lvl w:ilvl="2" w:tplc="041D001B" w:tentative="1">
      <w:start w:val="1"/>
      <w:numFmt w:val="lowerRoman"/>
      <w:lvlText w:val="%3."/>
      <w:lvlJc w:val="right"/>
      <w:pPr>
        <w:ind w:left="3218" w:hanging="180"/>
      </w:pPr>
    </w:lvl>
    <w:lvl w:ilvl="3" w:tplc="041D000F" w:tentative="1">
      <w:start w:val="1"/>
      <w:numFmt w:val="decimal"/>
      <w:lvlText w:val="%4."/>
      <w:lvlJc w:val="left"/>
      <w:pPr>
        <w:ind w:left="3938" w:hanging="360"/>
      </w:pPr>
    </w:lvl>
    <w:lvl w:ilvl="4" w:tplc="041D0019" w:tentative="1">
      <w:start w:val="1"/>
      <w:numFmt w:val="lowerLetter"/>
      <w:lvlText w:val="%5."/>
      <w:lvlJc w:val="left"/>
      <w:pPr>
        <w:ind w:left="4658" w:hanging="360"/>
      </w:pPr>
    </w:lvl>
    <w:lvl w:ilvl="5" w:tplc="041D001B" w:tentative="1">
      <w:start w:val="1"/>
      <w:numFmt w:val="lowerRoman"/>
      <w:lvlText w:val="%6."/>
      <w:lvlJc w:val="right"/>
      <w:pPr>
        <w:ind w:left="5378" w:hanging="180"/>
      </w:pPr>
    </w:lvl>
    <w:lvl w:ilvl="6" w:tplc="041D000F" w:tentative="1">
      <w:start w:val="1"/>
      <w:numFmt w:val="decimal"/>
      <w:lvlText w:val="%7."/>
      <w:lvlJc w:val="left"/>
      <w:pPr>
        <w:ind w:left="6098" w:hanging="360"/>
      </w:pPr>
    </w:lvl>
    <w:lvl w:ilvl="7" w:tplc="041D0019" w:tentative="1">
      <w:start w:val="1"/>
      <w:numFmt w:val="lowerLetter"/>
      <w:lvlText w:val="%8."/>
      <w:lvlJc w:val="left"/>
      <w:pPr>
        <w:ind w:left="6818" w:hanging="360"/>
      </w:pPr>
    </w:lvl>
    <w:lvl w:ilvl="8" w:tplc="041D001B" w:tentative="1">
      <w:start w:val="1"/>
      <w:numFmt w:val="lowerRoman"/>
      <w:lvlText w:val="%9."/>
      <w:lvlJc w:val="right"/>
      <w:pPr>
        <w:ind w:left="7538" w:hanging="180"/>
      </w:pPr>
    </w:lvl>
  </w:abstractNum>
  <w:abstractNum w:abstractNumId="29" w15:restartNumberingAfterBreak="0">
    <w:nsid w:val="3E494402"/>
    <w:multiLevelType w:val="hybridMultilevel"/>
    <w:tmpl w:val="CFA2027E"/>
    <w:lvl w:ilvl="0" w:tplc="95869918">
      <w:start w:val="1"/>
      <w:numFmt w:val="bullet"/>
      <w:lvlRestart w:val="0"/>
      <w:lvlText w:val=""/>
      <w:lvlJc w:val="left"/>
      <w:pPr>
        <w:tabs>
          <w:tab w:val="num" w:pos="283"/>
        </w:tabs>
        <w:ind w:left="283" w:hanging="283"/>
      </w:pPr>
      <w:rPr>
        <w:rFonts w:ascii="Wingdings" w:hAnsi="Wingding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9BC67AC"/>
    <w:multiLevelType w:val="hybridMultilevel"/>
    <w:tmpl w:val="5E4601C6"/>
    <w:lvl w:ilvl="0" w:tplc="8E248524">
      <w:start w:val="1"/>
      <w:numFmt w:val="decimal"/>
      <w:lvlText w:val="%1"/>
      <w:lvlJc w:val="left"/>
      <w:pPr>
        <w:ind w:left="390" w:hanging="360"/>
      </w:pPr>
      <w:rPr>
        <w:rFonts w:hint="default"/>
        <w:sz w:val="14"/>
      </w:rPr>
    </w:lvl>
    <w:lvl w:ilvl="1" w:tplc="041D0019" w:tentative="1">
      <w:start w:val="1"/>
      <w:numFmt w:val="lowerLetter"/>
      <w:lvlText w:val="%2."/>
      <w:lvlJc w:val="left"/>
      <w:pPr>
        <w:ind w:left="1110" w:hanging="360"/>
      </w:pPr>
    </w:lvl>
    <w:lvl w:ilvl="2" w:tplc="041D001B" w:tentative="1">
      <w:start w:val="1"/>
      <w:numFmt w:val="lowerRoman"/>
      <w:lvlText w:val="%3."/>
      <w:lvlJc w:val="right"/>
      <w:pPr>
        <w:ind w:left="1830" w:hanging="180"/>
      </w:pPr>
    </w:lvl>
    <w:lvl w:ilvl="3" w:tplc="041D000F" w:tentative="1">
      <w:start w:val="1"/>
      <w:numFmt w:val="decimal"/>
      <w:lvlText w:val="%4."/>
      <w:lvlJc w:val="left"/>
      <w:pPr>
        <w:ind w:left="2550" w:hanging="360"/>
      </w:pPr>
    </w:lvl>
    <w:lvl w:ilvl="4" w:tplc="041D0019" w:tentative="1">
      <w:start w:val="1"/>
      <w:numFmt w:val="lowerLetter"/>
      <w:lvlText w:val="%5."/>
      <w:lvlJc w:val="left"/>
      <w:pPr>
        <w:ind w:left="3270" w:hanging="360"/>
      </w:pPr>
    </w:lvl>
    <w:lvl w:ilvl="5" w:tplc="041D001B" w:tentative="1">
      <w:start w:val="1"/>
      <w:numFmt w:val="lowerRoman"/>
      <w:lvlText w:val="%6."/>
      <w:lvlJc w:val="right"/>
      <w:pPr>
        <w:ind w:left="3990" w:hanging="180"/>
      </w:pPr>
    </w:lvl>
    <w:lvl w:ilvl="6" w:tplc="041D000F" w:tentative="1">
      <w:start w:val="1"/>
      <w:numFmt w:val="decimal"/>
      <w:lvlText w:val="%7."/>
      <w:lvlJc w:val="left"/>
      <w:pPr>
        <w:ind w:left="4710" w:hanging="360"/>
      </w:pPr>
    </w:lvl>
    <w:lvl w:ilvl="7" w:tplc="041D0019" w:tentative="1">
      <w:start w:val="1"/>
      <w:numFmt w:val="lowerLetter"/>
      <w:lvlText w:val="%8."/>
      <w:lvlJc w:val="left"/>
      <w:pPr>
        <w:ind w:left="5430" w:hanging="360"/>
      </w:pPr>
    </w:lvl>
    <w:lvl w:ilvl="8" w:tplc="041D001B" w:tentative="1">
      <w:start w:val="1"/>
      <w:numFmt w:val="lowerRoman"/>
      <w:lvlText w:val="%9."/>
      <w:lvlJc w:val="right"/>
      <w:pPr>
        <w:ind w:left="6150" w:hanging="180"/>
      </w:pPr>
    </w:lvl>
  </w:abstractNum>
  <w:abstractNum w:abstractNumId="31" w15:restartNumberingAfterBreak="0">
    <w:nsid w:val="4EC6588F"/>
    <w:multiLevelType w:val="hybridMultilevel"/>
    <w:tmpl w:val="3CA861FA"/>
    <w:lvl w:ilvl="0" w:tplc="95869918">
      <w:start w:val="1"/>
      <w:numFmt w:val="bullet"/>
      <w:lvlRestart w:val="0"/>
      <w:lvlText w:val=""/>
      <w:lvlJc w:val="left"/>
      <w:pPr>
        <w:tabs>
          <w:tab w:val="num" w:pos="283"/>
        </w:tabs>
        <w:ind w:left="283" w:hanging="283"/>
      </w:pPr>
      <w:rPr>
        <w:rFonts w:ascii="Wingdings" w:hAnsi="Wingding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CE27F3"/>
    <w:multiLevelType w:val="hybridMultilevel"/>
    <w:tmpl w:val="A3AEC990"/>
    <w:lvl w:ilvl="0" w:tplc="A5ECF40E">
      <w:start w:val="1"/>
      <w:numFmt w:val="bullet"/>
      <w:lvlRestart w:val="0"/>
      <w:lvlText w:val=""/>
      <w:lvlJc w:val="left"/>
      <w:pPr>
        <w:tabs>
          <w:tab w:val="num" w:pos="283"/>
        </w:tabs>
        <w:ind w:left="283" w:hanging="283"/>
      </w:pPr>
      <w:rPr>
        <w:rFonts w:ascii="Wingdings" w:hAnsi="Wingding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BFD4D73"/>
    <w:multiLevelType w:val="hybridMultilevel"/>
    <w:tmpl w:val="5CA21B06"/>
    <w:lvl w:ilvl="0" w:tplc="38E8AF68">
      <w:start w:val="1"/>
      <w:numFmt w:val="low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7056A1"/>
    <w:multiLevelType w:val="hybridMultilevel"/>
    <w:tmpl w:val="3984E86A"/>
    <w:lvl w:ilvl="0" w:tplc="5FD0374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217AD5"/>
    <w:multiLevelType w:val="hybridMultilevel"/>
    <w:tmpl w:val="3C726138"/>
    <w:lvl w:ilvl="0" w:tplc="95869918">
      <w:start w:val="1"/>
      <w:numFmt w:val="bullet"/>
      <w:lvlRestart w:val="0"/>
      <w:lvlText w:val=""/>
      <w:lvlJc w:val="left"/>
      <w:pPr>
        <w:tabs>
          <w:tab w:val="num" w:pos="283"/>
        </w:tabs>
        <w:ind w:left="283" w:hanging="283"/>
      </w:pPr>
      <w:rPr>
        <w:rFonts w:ascii="Wingdings" w:hAnsi="Wingding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F8A5E14"/>
    <w:multiLevelType w:val="hybridMultilevel"/>
    <w:tmpl w:val="F1886F8A"/>
    <w:lvl w:ilvl="0" w:tplc="95869918">
      <w:start w:val="1"/>
      <w:numFmt w:val="bullet"/>
      <w:lvlRestart w:val="0"/>
      <w:lvlText w:val=""/>
      <w:lvlJc w:val="left"/>
      <w:pPr>
        <w:tabs>
          <w:tab w:val="num" w:pos="283"/>
        </w:tabs>
        <w:ind w:left="283" w:hanging="283"/>
      </w:pPr>
      <w:rPr>
        <w:rFonts w:ascii="Wingdings" w:hAnsi="Wingding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2B30E90"/>
    <w:multiLevelType w:val="hybridMultilevel"/>
    <w:tmpl w:val="73E4636A"/>
    <w:lvl w:ilvl="0" w:tplc="A7DC1A76">
      <w:start w:val="1"/>
      <w:numFmt w:val="lowerRoman"/>
      <w:lvlText w:val="%1."/>
      <w:lvlJc w:val="left"/>
      <w:pPr>
        <w:ind w:left="2138" w:hanging="720"/>
      </w:pPr>
      <w:rPr>
        <w:rFonts w:hint="default"/>
      </w:rPr>
    </w:lvl>
    <w:lvl w:ilvl="1" w:tplc="041D0019" w:tentative="1">
      <w:start w:val="1"/>
      <w:numFmt w:val="lowerLetter"/>
      <w:lvlText w:val="%2."/>
      <w:lvlJc w:val="left"/>
      <w:pPr>
        <w:ind w:left="2498" w:hanging="360"/>
      </w:pPr>
    </w:lvl>
    <w:lvl w:ilvl="2" w:tplc="041D001B" w:tentative="1">
      <w:start w:val="1"/>
      <w:numFmt w:val="lowerRoman"/>
      <w:lvlText w:val="%3."/>
      <w:lvlJc w:val="right"/>
      <w:pPr>
        <w:ind w:left="3218" w:hanging="180"/>
      </w:pPr>
    </w:lvl>
    <w:lvl w:ilvl="3" w:tplc="041D000F" w:tentative="1">
      <w:start w:val="1"/>
      <w:numFmt w:val="decimal"/>
      <w:lvlText w:val="%4."/>
      <w:lvlJc w:val="left"/>
      <w:pPr>
        <w:ind w:left="3938" w:hanging="360"/>
      </w:pPr>
    </w:lvl>
    <w:lvl w:ilvl="4" w:tplc="041D0019" w:tentative="1">
      <w:start w:val="1"/>
      <w:numFmt w:val="lowerLetter"/>
      <w:lvlText w:val="%5."/>
      <w:lvlJc w:val="left"/>
      <w:pPr>
        <w:ind w:left="4658" w:hanging="360"/>
      </w:pPr>
    </w:lvl>
    <w:lvl w:ilvl="5" w:tplc="041D001B" w:tentative="1">
      <w:start w:val="1"/>
      <w:numFmt w:val="lowerRoman"/>
      <w:lvlText w:val="%6."/>
      <w:lvlJc w:val="right"/>
      <w:pPr>
        <w:ind w:left="5378" w:hanging="180"/>
      </w:pPr>
    </w:lvl>
    <w:lvl w:ilvl="6" w:tplc="041D000F" w:tentative="1">
      <w:start w:val="1"/>
      <w:numFmt w:val="decimal"/>
      <w:lvlText w:val="%7."/>
      <w:lvlJc w:val="left"/>
      <w:pPr>
        <w:ind w:left="6098" w:hanging="360"/>
      </w:pPr>
    </w:lvl>
    <w:lvl w:ilvl="7" w:tplc="041D0019" w:tentative="1">
      <w:start w:val="1"/>
      <w:numFmt w:val="lowerLetter"/>
      <w:lvlText w:val="%8."/>
      <w:lvlJc w:val="left"/>
      <w:pPr>
        <w:ind w:left="6818" w:hanging="360"/>
      </w:pPr>
    </w:lvl>
    <w:lvl w:ilvl="8" w:tplc="041D001B" w:tentative="1">
      <w:start w:val="1"/>
      <w:numFmt w:val="lowerRoman"/>
      <w:lvlText w:val="%9."/>
      <w:lvlJc w:val="right"/>
      <w:pPr>
        <w:ind w:left="7538" w:hanging="180"/>
      </w:pPr>
    </w:lvl>
  </w:abstractNum>
  <w:abstractNum w:abstractNumId="38" w15:restartNumberingAfterBreak="0">
    <w:nsid w:val="77D6300D"/>
    <w:multiLevelType w:val="hybridMultilevel"/>
    <w:tmpl w:val="6B40E3CE"/>
    <w:lvl w:ilvl="0" w:tplc="B9C40FAA">
      <w:start w:val="1"/>
      <w:numFmt w:val="decimalZero"/>
      <w:lvlText w:val="%1."/>
      <w:lvlJc w:val="left"/>
      <w:pPr>
        <w:ind w:left="497" w:hanging="360"/>
      </w:pPr>
      <w:rPr>
        <w:rFonts w:hint="default"/>
      </w:rPr>
    </w:lvl>
    <w:lvl w:ilvl="1" w:tplc="041D0019" w:tentative="1">
      <w:start w:val="1"/>
      <w:numFmt w:val="lowerLetter"/>
      <w:lvlText w:val="%2."/>
      <w:lvlJc w:val="left"/>
      <w:pPr>
        <w:ind w:left="1217" w:hanging="360"/>
      </w:pPr>
    </w:lvl>
    <w:lvl w:ilvl="2" w:tplc="041D001B" w:tentative="1">
      <w:start w:val="1"/>
      <w:numFmt w:val="lowerRoman"/>
      <w:lvlText w:val="%3."/>
      <w:lvlJc w:val="right"/>
      <w:pPr>
        <w:ind w:left="1937" w:hanging="180"/>
      </w:pPr>
    </w:lvl>
    <w:lvl w:ilvl="3" w:tplc="041D000F" w:tentative="1">
      <w:start w:val="1"/>
      <w:numFmt w:val="decimal"/>
      <w:lvlText w:val="%4."/>
      <w:lvlJc w:val="left"/>
      <w:pPr>
        <w:ind w:left="2657" w:hanging="360"/>
      </w:pPr>
    </w:lvl>
    <w:lvl w:ilvl="4" w:tplc="041D0019" w:tentative="1">
      <w:start w:val="1"/>
      <w:numFmt w:val="lowerLetter"/>
      <w:lvlText w:val="%5."/>
      <w:lvlJc w:val="left"/>
      <w:pPr>
        <w:ind w:left="3377" w:hanging="360"/>
      </w:pPr>
    </w:lvl>
    <w:lvl w:ilvl="5" w:tplc="041D001B" w:tentative="1">
      <w:start w:val="1"/>
      <w:numFmt w:val="lowerRoman"/>
      <w:lvlText w:val="%6."/>
      <w:lvlJc w:val="right"/>
      <w:pPr>
        <w:ind w:left="4097" w:hanging="180"/>
      </w:pPr>
    </w:lvl>
    <w:lvl w:ilvl="6" w:tplc="041D000F" w:tentative="1">
      <w:start w:val="1"/>
      <w:numFmt w:val="decimal"/>
      <w:lvlText w:val="%7."/>
      <w:lvlJc w:val="left"/>
      <w:pPr>
        <w:ind w:left="4817" w:hanging="360"/>
      </w:pPr>
    </w:lvl>
    <w:lvl w:ilvl="7" w:tplc="041D0019" w:tentative="1">
      <w:start w:val="1"/>
      <w:numFmt w:val="lowerLetter"/>
      <w:lvlText w:val="%8."/>
      <w:lvlJc w:val="left"/>
      <w:pPr>
        <w:ind w:left="5537" w:hanging="360"/>
      </w:pPr>
    </w:lvl>
    <w:lvl w:ilvl="8" w:tplc="041D001B" w:tentative="1">
      <w:start w:val="1"/>
      <w:numFmt w:val="lowerRoman"/>
      <w:lvlText w:val="%9."/>
      <w:lvlJc w:val="right"/>
      <w:pPr>
        <w:ind w:left="6257" w:hanging="180"/>
      </w:pPr>
    </w:lvl>
  </w:abstractNum>
  <w:abstractNum w:abstractNumId="39" w15:restartNumberingAfterBreak="0">
    <w:nsid w:val="795B650A"/>
    <w:multiLevelType w:val="hybridMultilevel"/>
    <w:tmpl w:val="0CC4384A"/>
    <w:lvl w:ilvl="0" w:tplc="95869918">
      <w:start w:val="1"/>
      <w:numFmt w:val="bullet"/>
      <w:lvlRestart w:val="0"/>
      <w:lvlText w:val=""/>
      <w:lvlJc w:val="left"/>
      <w:pPr>
        <w:tabs>
          <w:tab w:val="num" w:pos="283"/>
        </w:tabs>
        <w:ind w:left="283" w:hanging="283"/>
      </w:pPr>
      <w:rPr>
        <w:rFonts w:ascii="Wingdings" w:hAnsi="Wingding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FA19DF"/>
    <w:multiLevelType w:val="hybridMultilevel"/>
    <w:tmpl w:val="50F2AE84"/>
    <w:lvl w:ilvl="0" w:tplc="95869918">
      <w:start w:val="1"/>
      <w:numFmt w:val="bullet"/>
      <w:lvlRestart w:val="0"/>
      <w:lvlText w:val=""/>
      <w:lvlJc w:val="left"/>
      <w:pPr>
        <w:tabs>
          <w:tab w:val="num" w:pos="283"/>
        </w:tabs>
        <w:ind w:left="283" w:hanging="283"/>
      </w:pPr>
      <w:rPr>
        <w:rFonts w:ascii="Wingdings" w:hAnsi="Wingding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35"/>
  </w:num>
  <w:num w:numId="13">
    <w:abstractNumId w:val="14"/>
  </w:num>
  <w:num w:numId="14">
    <w:abstractNumId w:val="36"/>
  </w:num>
  <w:num w:numId="15">
    <w:abstractNumId w:val="26"/>
  </w:num>
  <w:num w:numId="16">
    <w:abstractNumId w:val="40"/>
  </w:num>
  <w:num w:numId="17">
    <w:abstractNumId w:val="20"/>
  </w:num>
  <w:num w:numId="18">
    <w:abstractNumId w:val="23"/>
  </w:num>
  <w:num w:numId="19">
    <w:abstractNumId w:val="29"/>
  </w:num>
  <w:num w:numId="20">
    <w:abstractNumId w:val="39"/>
  </w:num>
  <w:num w:numId="21">
    <w:abstractNumId w:val="22"/>
  </w:num>
  <w:num w:numId="22">
    <w:abstractNumId w:val="11"/>
  </w:num>
  <w:num w:numId="23">
    <w:abstractNumId w:val="25"/>
  </w:num>
  <w:num w:numId="24">
    <w:abstractNumId w:val="31"/>
  </w:num>
  <w:num w:numId="25">
    <w:abstractNumId w:val="16"/>
  </w:num>
  <w:num w:numId="26">
    <w:abstractNumId w:val="19"/>
  </w:num>
  <w:num w:numId="27">
    <w:abstractNumId w:val="21"/>
  </w:num>
  <w:num w:numId="28">
    <w:abstractNumId w:val="32"/>
  </w:num>
  <w:num w:numId="29">
    <w:abstractNumId w:val="38"/>
  </w:num>
  <w:num w:numId="30">
    <w:abstractNumId w:val="27"/>
  </w:num>
  <w:num w:numId="31">
    <w:abstractNumId w:val="17"/>
  </w:num>
  <w:num w:numId="32">
    <w:abstractNumId w:val="24"/>
  </w:num>
  <w:num w:numId="33">
    <w:abstractNumId w:val="15"/>
  </w:num>
  <w:num w:numId="34">
    <w:abstractNumId w:val="10"/>
  </w:num>
  <w:num w:numId="35">
    <w:abstractNumId w:val="30"/>
  </w:num>
  <w:num w:numId="36">
    <w:abstractNumId w:val="13"/>
  </w:num>
  <w:num w:numId="37">
    <w:abstractNumId w:val="18"/>
  </w:num>
  <w:num w:numId="38">
    <w:abstractNumId w:val="33"/>
  </w:num>
  <w:num w:numId="39">
    <w:abstractNumId w:val="34"/>
  </w:num>
  <w:num w:numId="40">
    <w:abstractNumId w:val="28"/>
  </w:num>
  <w:num w:numId="41">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más Kiss">
    <w15:presenceInfo w15:providerId="AD" w15:userId="S::tamas.kiss@oru.se::c13e114c-344b-43a8-aae1-075c8ca7ac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ctiveWritingStyle w:appName="MSWord" w:lang="sv-SE" w:vendorID="0" w:dllVersion="512" w:checkStyle="1"/>
  <w:activeWritingStyle w:appName="MSWord" w:lang="sv-SE" w:vendorID="22"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1304"/>
  <w:autoHyphenation/>
  <w:hyphenationZone w:val="420"/>
  <w:drawingGridHorizontalSpacing w:val="110"/>
  <w:displayHorizontalDrawingGridEvery w:val="2"/>
  <w:displayVerticalDrawingGridEvery w:val="2"/>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CA5"/>
    <w:rsid w:val="00000061"/>
    <w:rsid w:val="00000343"/>
    <w:rsid w:val="0000151A"/>
    <w:rsid w:val="00001BF5"/>
    <w:rsid w:val="00001C5A"/>
    <w:rsid w:val="0000257E"/>
    <w:rsid w:val="00002F5B"/>
    <w:rsid w:val="00003962"/>
    <w:rsid w:val="00003AC9"/>
    <w:rsid w:val="00003D72"/>
    <w:rsid w:val="0000431B"/>
    <w:rsid w:val="00004B97"/>
    <w:rsid w:val="00004C32"/>
    <w:rsid w:val="00004DCC"/>
    <w:rsid w:val="000052C1"/>
    <w:rsid w:val="00005991"/>
    <w:rsid w:val="00005F68"/>
    <w:rsid w:val="0000649A"/>
    <w:rsid w:val="000066C5"/>
    <w:rsid w:val="000067EE"/>
    <w:rsid w:val="000073AF"/>
    <w:rsid w:val="000073EA"/>
    <w:rsid w:val="00007871"/>
    <w:rsid w:val="00007AE0"/>
    <w:rsid w:val="00007C78"/>
    <w:rsid w:val="000100AD"/>
    <w:rsid w:val="00010210"/>
    <w:rsid w:val="00010A9E"/>
    <w:rsid w:val="00011085"/>
    <w:rsid w:val="000110DE"/>
    <w:rsid w:val="000111B5"/>
    <w:rsid w:val="00012059"/>
    <w:rsid w:val="000123A1"/>
    <w:rsid w:val="00012775"/>
    <w:rsid w:val="00012B0D"/>
    <w:rsid w:val="00012B4D"/>
    <w:rsid w:val="000132A6"/>
    <w:rsid w:val="0001359E"/>
    <w:rsid w:val="0001391A"/>
    <w:rsid w:val="000139C2"/>
    <w:rsid w:val="00014371"/>
    <w:rsid w:val="000145E2"/>
    <w:rsid w:val="00014A86"/>
    <w:rsid w:val="00014ED9"/>
    <w:rsid w:val="00015BD3"/>
    <w:rsid w:val="00015FB3"/>
    <w:rsid w:val="000165DD"/>
    <w:rsid w:val="00016A39"/>
    <w:rsid w:val="00016F47"/>
    <w:rsid w:val="0001764E"/>
    <w:rsid w:val="000176E9"/>
    <w:rsid w:val="000178AA"/>
    <w:rsid w:val="00020351"/>
    <w:rsid w:val="00020E35"/>
    <w:rsid w:val="00021483"/>
    <w:rsid w:val="00021DCE"/>
    <w:rsid w:val="000221EE"/>
    <w:rsid w:val="000226F8"/>
    <w:rsid w:val="00022EA7"/>
    <w:rsid w:val="0002387E"/>
    <w:rsid w:val="00023B17"/>
    <w:rsid w:val="000248C7"/>
    <w:rsid w:val="00024929"/>
    <w:rsid w:val="000252A4"/>
    <w:rsid w:val="00026220"/>
    <w:rsid w:val="0002707A"/>
    <w:rsid w:val="0002796B"/>
    <w:rsid w:val="0003016B"/>
    <w:rsid w:val="000302DB"/>
    <w:rsid w:val="00030D75"/>
    <w:rsid w:val="00031534"/>
    <w:rsid w:val="0003173D"/>
    <w:rsid w:val="0003218E"/>
    <w:rsid w:val="00032812"/>
    <w:rsid w:val="00032EFD"/>
    <w:rsid w:val="00034283"/>
    <w:rsid w:val="000346CC"/>
    <w:rsid w:val="0003604B"/>
    <w:rsid w:val="00036EC0"/>
    <w:rsid w:val="00037105"/>
    <w:rsid w:val="00037302"/>
    <w:rsid w:val="0003777F"/>
    <w:rsid w:val="00037A25"/>
    <w:rsid w:val="000400FE"/>
    <w:rsid w:val="0004208D"/>
    <w:rsid w:val="0004241B"/>
    <w:rsid w:val="000424CB"/>
    <w:rsid w:val="000424EB"/>
    <w:rsid w:val="0004251D"/>
    <w:rsid w:val="000426A3"/>
    <w:rsid w:val="00042763"/>
    <w:rsid w:val="00042BC6"/>
    <w:rsid w:val="00043544"/>
    <w:rsid w:val="0004366F"/>
    <w:rsid w:val="00043EE7"/>
    <w:rsid w:val="000444C2"/>
    <w:rsid w:val="000449BA"/>
    <w:rsid w:val="0004522B"/>
    <w:rsid w:val="0004574A"/>
    <w:rsid w:val="0004617C"/>
    <w:rsid w:val="000461FA"/>
    <w:rsid w:val="0004626C"/>
    <w:rsid w:val="000466C7"/>
    <w:rsid w:val="00046F6F"/>
    <w:rsid w:val="0004722F"/>
    <w:rsid w:val="00047567"/>
    <w:rsid w:val="0004760F"/>
    <w:rsid w:val="00047B4F"/>
    <w:rsid w:val="00047C20"/>
    <w:rsid w:val="00047D25"/>
    <w:rsid w:val="0005027C"/>
    <w:rsid w:val="00051566"/>
    <w:rsid w:val="00051A33"/>
    <w:rsid w:val="0005249F"/>
    <w:rsid w:val="0005255B"/>
    <w:rsid w:val="00052D2D"/>
    <w:rsid w:val="000530C7"/>
    <w:rsid w:val="0005376B"/>
    <w:rsid w:val="000539CB"/>
    <w:rsid w:val="000542E2"/>
    <w:rsid w:val="00054E75"/>
    <w:rsid w:val="00055010"/>
    <w:rsid w:val="00055796"/>
    <w:rsid w:val="000560EA"/>
    <w:rsid w:val="000565E3"/>
    <w:rsid w:val="00056751"/>
    <w:rsid w:val="00056B28"/>
    <w:rsid w:val="000573E9"/>
    <w:rsid w:val="00057D18"/>
    <w:rsid w:val="0006002D"/>
    <w:rsid w:val="000600CF"/>
    <w:rsid w:val="000602DD"/>
    <w:rsid w:val="0006061B"/>
    <w:rsid w:val="0006070A"/>
    <w:rsid w:val="00060BB6"/>
    <w:rsid w:val="000613EC"/>
    <w:rsid w:val="0006141F"/>
    <w:rsid w:val="00061679"/>
    <w:rsid w:val="0006167A"/>
    <w:rsid w:val="00061843"/>
    <w:rsid w:val="00061DCC"/>
    <w:rsid w:val="0006225A"/>
    <w:rsid w:val="00062427"/>
    <w:rsid w:val="0006268B"/>
    <w:rsid w:val="000629B6"/>
    <w:rsid w:val="00062A8E"/>
    <w:rsid w:val="00063165"/>
    <w:rsid w:val="00063568"/>
    <w:rsid w:val="00063D46"/>
    <w:rsid w:val="00064714"/>
    <w:rsid w:val="00064C2D"/>
    <w:rsid w:val="00065354"/>
    <w:rsid w:val="0006591B"/>
    <w:rsid w:val="00065AFB"/>
    <w:rsid w:val="000665F3"/>
    <w:rsid w:val="0006710C"/>
    <w:rsid w:val="00067356"/>
    <w:rsid w:val="0006766D"/>
    <w:rsid w:val="00067B22"/>
    <w:rsid w:val="00067BCF"/>
    <w:rsid w:val="00067FE0"/>
    <w:rsid w:val="0007031B"/>
    <w:rsid w:val="00070C79"/>
    <w:rsid w:val="00071DBD"/>
    <w:rsid w:val="00072151"/>
    <w:rsid w:val="00072504"/>
    <w:rsid w:val="00072A55"/>
    <w:rsid w:val="00072D39"/>
    <w:rsid w:val="00073DF4"/>
    <w:rsid w:val="0007450F"/>
    <w:rsid w:val="00074A07"/>
    <w:rsid w:val="00075437"/>
    <w:rsid w:val="000754EE"/>
    <w:rsid w:val="00076031"/>
    <w:rsid w:val="00076202"/>
    <w:rsid w:val="00076295"/>
    <w:rsid w:val="00076414"/>
    <w:rsid w:val="00076628"/>
    <w:rsid w:val="000767E9"/>
    <w:rsid w:val="0007763C"/>
    <w:rsid w:val="00077FAE"/>
    <w:rsid w:val="000821EC"/>
    <w:rsid w:val="000828C6"/>
    <w:rsid w:val="00082B30"/>
    <w:rsid w:val="00082E49"/>
    <w:rsid w:val="00083DD1"/>
    <w:rsid w:val="00083EF7"/>
    <w:rsid w:val="00083F57"/>
    <w:rsid w:val="00083FB3"/>
    <w:rsid w:val="0008465D"/>
    <w:rsid w:val="00084CD8"/>
    <w:rsid w:val="00084CD9"/>
    <w:rsid w:val="00085137"/>
    <w:rsid w:val="00085FD8"/>
    <w:rsid w:val="000862F1"/>
    <w:rsid w:val="00086E1B"/>
    <w:rsid w:val="00086F4E"/>
    <w:rsid w:val="000902D3"/>
    <w:rsid w:val="000904D1"/>
    <w:rsid w:val="000906F7"/>
    <w:rsid w:val="00091B09"/>
    <w:rsid w:val="00092147"/>
    <w:rsid w:val="00092BE4"/>
    <w:rsid w:val="00093656"/>
    <w:rsid w:val="000939BE"/>
    <w:rsid w:val="00093AA9"/>
    <w:rsid w:val="00093F2B"/>
    <w:rsid w:val="00093F97"/>
    <w:rsid w:val="0009509A"/>
    <w:rsid w:val="00095431"/>
    <w:rsid w:val="0009551D"/>
    <w:rsid w:val="00095798"/>
    <w:rsid w:val="0009591D"/>
    <w:rsid w:val="00095AE0"/>
    <w:rsid w:val="00096736"/>
    <w:rsid w:val="00096A79"/>
    <w:rsid w:val="00097454"/>
    <w:rsid w:val="000974D8"/>
    <w:rsid w:val="000975C0"/>
    <w:rsid w:val="0009775B"/>
    <w:rsid w:val="00097970"/>
    <w:rsid w:val="00097EBF"/>
    <w:rsid w:val="00097FBF"/>
    <w:rsid w:val="000A00BB"/>
    <w:rsid w:val="000A0ED2"/>
    <w:rsid w:val="000A11D8"/>
    <w:rsid w:val="000A1218"/>
    <w:rsid w:val="000A12F4"/>
    <w:rsid w:val="000A188C"/>
    <w:rsid w:val="000A208E"/>
    <w:rsid w:val="000A3182"/>
    <w:rsid w:val="000A3D02"/>
    <w:rsid w:val="000A3DF4"/>
    <w:rsid w:val="000A3E8E"/>
    <w:rsid w:val="000A407E"/>
    <w:rsid w:val="000A40C7"/>
    <w:rsid w:val="000A40D6"/>
    <w:rsid w:val="000A48B7"/>
    <w:rsid w:val="000A511D"/>
    <w:rsid w:val="000A530B"/>
    <w:rsid w:val="000A58A4"/>
    <w:rsid w:val="000A619F"/>
    <w:rsid w:val="000A6476"/>
    <w:rsid w:val="000A64A7"/>
    <w:rsid w:val="000A6514"/>
    <w:rsid w:val="000A6C00"/>
    <w:rsid w:val="000A706F"/>
    <w:rsid w:val="000A76A0"/>
    <w:rsid w:val="000A7A21"/>
    <w:rsid w:val="000B022D"/>
    <w:rsid w:val="000B0AB1"/>
    <w:rsid w:val="000B0BAC"/>
    <w:rsid w:val="000B1168"/>
    <w:rsid w:val="000B146D"/>
    <w:rsid w:val="000B1B1E"/>
    <w:rsid w:val="000B21E5"/>
    <w:rsid w:val="000B3197"/>
    <w:rsid w:val="000B3D92"/>
    <w:rsid w:val="000B3F57"/>
    <w:rsid w:val="000B426D"/>
    <w:rsid w:val="000B447A"/>
    <w:rsid w:val="000B48A0"/>
    <w:rsid w:val="000B4D3C"/>
    <w:rsid w:val="000B4E17"/>
    <w:rsid w:val="000B51CF"/>
    <w:rsid w:val="000B52F4"/>
    <w:rsid w:val="000B5A3B"/>
    <w:rsid w:val="000B60C6"/>
    <w:rsid w:val="000B6194"/>
    <w:rsid w:val="000B6629"/>
    <w:rsid w:val="000B734F"/>
    <w:rsid w:val="000B758A"/>
    <w:rsid w:val="000C04B1"/>
    <w:rsid w:val="000C04E8"/>
    <w:rsid w:val="000C0BDF"/>
    <w:rsid w:val="000C1AC3"/>
    <w:rsid w:val="000C24AB"/>
    <w:rsid w:val="000C2564"/>
    <w:rsid w:val="000C26E8"/>
    <w:rsid w:val="000C28BF"/>
    <w:rsid w:val="000C291F"/>
    <w:rsid w:val="000C3971"/>
    <w:rsid w:val="000C39F8"/>
    <w:rsid w:val="000C3B9B"/>
    <w:rsid w:val="000C3D24"/>
    <w:rsid w:val="000C486E"/>
    <w:rsid w:val="000C4DFB"/>
    <w:rsid w:val="000C4E17"/>
    <w:rsid w:val="000C51C5"/>
    <w:rsid w:val="000C5D8E"/>
    <w:rsid w:val="000C6087"/>
    <w:rsid w:val="000C612D"/>
    <w:rsid w:val="000C678F"/>
    <w:rsid w:val="000C68E7"/>
    <w:rsid w:val="000C6D0F"/>
    <w:rsid w:val="000C709B"/>
    <w:rsid w:val="000C7605"/>
    <w:rsid w:val="000C77F4"/>
    <w:rsid w:val="000C7D69"/>
    <w:rsid w:val="000C7F40"/>
    <w:rsid w:val="000D00AC"/>
    <w:rsid w:val="000D0C01"/>
    <w:rsid w:val="000D1204"/>
    <w:rsid w:val="000D16D4"/>
    <w:rsid w:val="000D18BC"/>
    <w:rsid w:val="000D1C8C"/>
    <w:rsid w:val="000D1D7A"/>
    <w:rsid w:val="000D21F8"/>
    <w:rsid w:val="000D2549"/>
    <w:rsid w:val="000D2905"/>
    <w:rsid w:val="000D3574"/>
    <w:rsid w:val="000D3984"/>
    <w:rsid w:val="000D3BCC"/>
    <w:rsid w:val="000D4118"/>
    <w:rsid w:val="000D4C44"/>
    <w:rsid w:val="000D50C8"/>
    <w:rsid w:val="000D568D"/>
    <w:rsid w:val="000D5B2A"/>
    <w:rsid w:val="000D6457"/>
    <w:rsid w:val="000D6E92"/>
    <w:rsid w:val="000D757C"/>
    <w:rsid w:val="000D7768"/>
    <w:rsid w:val="000D7BFA"/>
    <w:rsid w:val="000D7EE0"/>
    <w:rsid w:val="000E00BB"/>
    <w:rsid w:val="000E0DB9"/>
    <w:rsid w:val="000E0F8E"/>
    <w:rsid w:val="000E1337"/>
    <w:rsid w:val="000E13A2"/>
    <w:rsid w:val="000E1471"/>
    <w:rsid w:val="000E2670"/>
    <w:rsid w:val="000E2BBB"/>
    <w:rsid w:val="000E3456"/>
    <w:rsid w:val="000E3FBA"/>
    <w:rsid w:val="000E41DA"/>
    <w:rsid w:val="000E4312"/>
    <w:rsid w:val="000E45C4"/>
    <w:rsid w:val="000E462D"/>
    <w:rsid w:val="000E4EE9"/>
    <w:rsid w:val="000E5B34"/>
    <w:rsid w:val="000E60D4"/>
    <w:rsid w:val="000E6483"/>
    <w:rsid w:val="000E70DD"/>
    <w:rsid w:val="000E7AC0"/>
    <w:rsid w:val="000E7CAA"/>
    <w:rsid w:val="000E7FB0"/>
    <w:rsid w:val="000F01D1"/>
    <w:rsid w:val="000F04E7"/>
    <w:rsid w:val="000F0C77"/>
    <w:rsid w:val="000F0FF2"/>
    <w:rsid w:val="000F1629"/>
    <w:rsid w:val="000F21DA"/>
    <w:rsid w:val="000F2278"/>
    <w:rsid w:val="000F24F7"/>
    <w:rsid w:val="000F2A49"/>
    <w:rsid w:val="000F3689"/>
    <w:rsid w:val="000F3A17"/>
    <w:rsid w:val="000F3B73"/>
    <w:rsid w:val="000F461E"/>
    <w:rsid w:val="000F4920"/>
    <w:rsid w:val="000F4AF9"/>
    <w:rsid w:val="000F4E53"/>
    <w:rsid w:val="000F5128"/>
    <w:rsid w:val="000F518A"/>
    <w:rsid w:val="000F5500"/>
    <w:rsid w:val="000F591E"/>
    <w:rsid w:val="000F5A22"/>
    <w:rsid w:val="000F5AB9"/>
    <w:rsid w:val="000F5BD6"/>
    <w:rsid w:val="000F5C71"/>
    <w:rsid w:val="000F5E8C"/>
    <w:rsid w:val="000F5FEA"/>
    <w:rsid w:val="000F61AC"/>
    <w:rsid w:val="000F6265"/>
    <w:rsid w:val="000F65DF"/>
    <w:rsid w:val="000F701D"/>
    <w:rsid w:val="000F7629"/>
    <w:rsid w:val="000F774B"/>
    <w:rsid w:val="000F779E"/>
    <w:rsid w:val="000F7C7F"/>
    <w:rsid w:val="0010021C"/>
    <w:rsid w:val="00100959"/>
    <w:rsid w:val="00100993"/>
    <w:rsid w:val="001009AA"/>
    <w:rsid w:val="00100C43"/>
    <w:rsid w:val="00100F55"/>
    <w:rsid w:val="00101341"/>
    <w:rsid w:val="00101932"/>
    <w:rsid w:val="00101D91"/>
    <w:rsid w:val="00101FC5"/>
    <w:rsid w:val="00102B14"/>
    <w:rsid w:val="00103A40"/>
    <w:rsid w:val="00103A7A"/>
    <w:rsid w:val="00103DA2"/>
    <w:rsid w:val="00104692"/>
    <w:rsid w:val="00104B0B"/>
    <w:rsid w:val="00104F13"/>
    <w:rsid w:val="001054DB"/>
    <w:rsid w:val="00105D54"/>
    <w:rsid w:val="0010603F"/>
    <w:rsid w:val="001062C2"/>
    <w:rsid w:val="00106425"/>
    <w:rsid w:val="001066EC"/>
    <w:rsid w:val="00106D0F"/>
    <w:rsid w:val="00106FDB"/>
    <w:rsid w:val="00107519"/>
    <w:rsid w:val="001105BD"/>
    <w:rsid w:val="00110C1C"/>
    <w:rsid w:val="00111669"/>
    <w:rsid w:val="00111C2D"/>
    <w:rsid w:val="0011201A"/>
    <w:rsid w:val="00112535"/>
    <w:rsid w:val="0011328B"/>
    <w:rsid w:val="00113C47"/>
    <w:rsid w:val="00113E01"/>
    <w:rsid w:val="00113FB5"/>
    <w:rsid w:val="001149E9"/>
    <w:rsid w:val="001149FE"/>
    <w:rsid w:val="001164B6"/>
    <w:rsid w:val="0011694A"/>
    <w:rsid w:val="00116BF9"/>
    <w:rsid w:val="00116E89"/>
    <w:rsid w:val="00117434"/>
    <w:rsid w:val="00117435"/>
    <w:rsid w:val="00117CCA"/>
    <w:rsid w:val="00117D18"/>
    <w:rsid w:val="0012132B"/>
    <w:rsid w:val="001216CA"/>
    <w:rsid w:val="0012174E"/>
    <w:rsid w:val="00121CFB"/>
    <w:rsid w:val="0012228D"/>
    <w:rsid w:val="001225E5"/>
    <w:rsid w:val="00122B64"/>
    <w:rsid w:val="00122C90"/>
    <w:rsid w:val="00122D6D"/>
    <w:rsid w:val="0012350B"/>
    <w:rsid w:val="00123A94"/>
    <w:rsid w:val="00124738"/>
    <w:rsid w:val="00124A9A"/>
    <w:rsid w:val="0012528C"/>
    <w:rsid w:val="00125C41"/>
    <w:rsid w:val="00125C78"/>
    <w:rsid w:val="00126A3B"/>
    <w:rsid w:val="00126F85"/>
    <w:rsid w:val="0012718A"/>
    <w:rsid w:val="001275FE"/>
    <w:rsid w:val="00127731"/>
    <w:rsid w:val="00127748"/>
    <w:rsid w:val="00127E14"/>
    <w:rsid w:val="00130624"/>
    <w:rsid w:val="001308E6"/>
    <w:rsid w:val="00130C66"/>
    <w:rsid w:val="00130E04"/>
    <w:rsid w:val="00130E2B"/>
    <w:rsid w:val="001319D6"/>
    <w:rsid w:val="001323CD"/>
    <w:rsid w:val="00132480"/>
    <w:rsid w:val="00133BC3"/>
    <w:rsid w:val="00133F4F"/>
    <w:rsid w:val="001342B2"/>
    <w:rsid w:val="001343F7"/>
    <w:rsid w:val="0013441E"/>
    <w:rsid w:val="00135206"/>
    <w:rsid w:val="00135242"/>
    <w:rsid w:val="0013587E"/>
    <w:rsid w:val="00135F6E"/>
    <w:rsid w:val="001368C6"/>
    <w:rsid w:val="00136D7E"/>
    <w:rsid w:val="00136DDF"/>
    <w:rsid w:val="001373FA"/>
    <w:rsid w:val="00137494"/>
    <w:rsid w:val="001376DD"/>
    <w:rsid w:val="0013779F"/>
    <w:rsid w:val="00137957"/>
    <w:rsid w:val="0014006F"/>
    <w:rsid w:val="00140292"/>
    <w:rsid w:val="001403DC"/>
    <w:rsid w:val="00140591"/>
    <w:rsid w:val="001407AD"/>
    <w:rsid w:val="00140911"/>
    <w:rsid w:val="00140C2C"/>
    <w:rsid w:val="00141596"/>
    <w:rsid w:val="00141742"/>
    <w:rsid w:val="00141C43"/>
    <w:rsid w:val="00141E30"/>
    <w:rsid w:val="001424E5"/>
    <w:rsid w:val="001425CD"/>
    <w:rsid w:val="00142780"/>
    <w:rsid w:val="00142F0C"/>
    <w:rsid w:val="001433F0"/>
    <w:rsid w:val="00143639"/>
    <w:rsid w:val="00143AA6"/>
    <w:rsid w:val="00143B14"/>
    <w:rsid w:val="00143C85"/>
    <w:rsid w:val="0014449D"/>
    <w:rsid w:val="0014462E"/>
    <w:rsid w:val="0014476A"/>
    <w:rsid w:val="00144820"/>
    <w:rsid w:val="00145764"/>
    <w:rsid w:val="00145F9B"/>
    <w:rsid w:val="001462F8"/>
    <w:rsid w:val="001464D8"/>
    <w:rsid w:val="00146CD9"/>
    <w:rsid w:val="001472C7"/>
    <w:rsid w:val="001479D8"/>
    <w:rsid w:val="00147BB8"/>
    <w:rsid w:val="00147D3D"/>
    <w:rsid w:val="00150209"/>
    <w:rsid w:val="00150AB9"/>
    <w:rsid w:val="001512B2"/>
    <w:rsid w:val="001513BE"/>
    <w:rsid w:val="001536E3"/>
    <w:rsid w:val="00153D78"/>
    <w:rsid w:val="0015417C"/>
    <w:rsid w:val="001542CE"/>
    <w:rsid w:val="001547E9"/>
    <w:rsid w:val="00154B37"/>
    <w:rsid w:val="00155686"/>
    <w:rsid w:val="00155938"/>
    <w:rsid w:val="00155B1B"/>
    <w:rsid w:val="00155B3A"/>
    <w:rsid w:val="00156091"/>
    <w:rsid w:val="001560F6"/>
    <w:rsid w:val="0015683B"/>
    <w:rsid w:val="00156850"/>
    <w:rsid w:val="00156AB4"/>
    <w:rsid w:val="00156D06"/>
    <w:rsid w:val="001576A3"/>
    <w:rsid w:val="00157C35"/>
    <w:rsid w:val="001601A7"/>
    <w:rsid w:val="0016026B"/>
    <w:rsid w:val="0016065E"/>
    <w:rsid w:val="00160F01"/>
    <w:rsid w:val="001621AF"/>
    <w:rsid w:val="001627BC"/>
    <w:rsid w:val="001627E2"/>
    <w:rsid w:val="00162887"/>
    <w:rsid w:val="00162F52"/>
    <w:rsid w:val="00163715"/>
    <w:rsid w:val="001642CC"/>
    <w:rsid w:val="00164F42"/>
    <w:rsid w:val="00164FB6"/>
    <w:rsid w:val="001657A9"/>
    <w:rsid w:val="00167531"/>
    <w:rsid w:val="0017050A"/>
    <w:rsid w:val="00170AA4"/>
    <w:rsid w:val="00170F64"/>
    <w:rsid w:val="00171027"/>
    <w:rsid w:val="001711FA"/>
    <w:rsid w:val="00171733"/>
    <w:rsid w:val="001722DF"/>
    <w:rsid w:val="0017230F"/>
    <w:rsid w:val="0017265D"/>
    <w:rsid w:val="00172BD8"/>
    <w:rsid w:val="001730B6"/>
    <w:rsid w:val="0017386C"/>
    <w:rsid w:val="00173BA7"/>
    <w:rsid w:val="00173C83"/>
    <w:rsid w:val="00173CDE"/>
    <w:rsid w:val="0017458F"/>
    <w:rsid w:val="001745B0"/>
    <w:rsid w:val="001746D6"/>
    <w:rsid w:val="00175039"/>
    <w:rsid w:val="00175564"/>
    <w:rsid w:val="00175C84"/>
    <w:rsid w:val="00175DEA"/>
    <w:rsid w:val="00175F1F"/>
    <w:rsid w:val="00176566"/>
    <w:rsid w:val="00176F30"/>
    <w:rsid w:val="00176FC6"/>
    <w:rsid w:val="0017773C"/>
    <w:rsid w:val="0018030A"/>
    <w:rsid w:val="00180B08"/>
    <w:rsid w:val="00180BFB"/>
    <w:rsid w:val="0018100C"/>
    <w:rsid w:val="00181089"/>
    <w:rsid w:val="00181352"/>
    <w:rsid w:val="0018193A"/>
    <w:rsid w:val="0018197F"/>
    <w:rsid w:val="00184B50"/>
    <w:rsid w:val="0018538E"/>
    <w:rsid w:val="00185C0A"/>
    <w:rsid w:val="001865D2"/>
    <w:rsid w:val="00186881"/>
    <w:rsid w:val="001869E4"/>
    <w:rsid w:val="00186A9A"/>
    <w:rsid w:val="00186F21"/>
    <w:rsid w:val="00187703"/>
    <w:rsid w:val="00187704"/>
    <w:rsid w:val="00187740"/>
    <w:rsid w:val="00187D12"/>
    <w:rsid w:val="00187D22"/>
    <w:rsid w:val="00190E25"/>
    <w:rsid w:val="0019181A"/>
    <w:rsid w:val="00192017"/>
    <w:rsid w:val="00192C14"/>
    <w:rsid w:val="00192F45"/>
    <w:rsid w:val="0019359E"/>
    <w:rsid w:val="00193865"/>
    <w:rsid w:val="001938FD"/>
    <w:rsid w:val="00193A6C"/>
    <w:rsid w:val="00193BDE"/>
    <w:rsid w:val="001945B2"/>
    <w:rsid w:val="0019487F"/>
    <w:rsid w:val="00195653"/>
    <w:rsid w:val="00195853"/>
    <w:rsid w:val="00195C25"/>
    <w:rsid w:val="00195C61"/>
    <w:rsid w:val="0019686C"/>
    <w:rsid w:val="00196BCD"/>
    <w:rsid w:val="001974C0"/>
    <w:rsid w:val="00197555"/>
    <w:rsid w:val="00197C4D"/>
    <w:rsid w:val="00197F34"/>
    <w:rsid w:val="00197F4F"/>
    <w:rsid w:val="00197FDD"/>
    <w:rsid w:val="001A001D"/>
    <w:rsid w:val="001A01BD"/>
    <w:rsid w:val="001A0C49"/>
    <w:rsid w:val="001A104C"/>
    <w:rsid w:val="001A13FF"/>
    <w:rsid w:val="001A14D5"/>
    <w:rsid w:val="001A169F"/>
    <w:rsid w:val="001A2226"/>
    <w:rsid w:val="001A258F"/>
    <w:rsid w:val="001A2A6D"/>
    <w:rsid w:val="001A2C4E"/>
    <w:rsid w:val="001A3315"/>
    <w:rsid w:val="001A3515"/>
    <w:rsid w:val="001A3700"/>
    <w:rsid w:val="001A3EE9"/>
    <w:rsid w:val="001A4576"/>
    <w:rsid w:val="001A465F"/>
    <w:rsid w:val="001A47FD"/>
    <w:rsid w:val="001A508F"/>
    <w:rsid w:val="001A5577"/>
    <w:rsid w:val="001A6665"/>
    <w:rsid w:val="001A6E48"/>
    <w:rsid w:val="001A6EA4"/>
    <w:rsid w:val="001A7A60"/>
    <w:rsid w:val="001A7C66"/>
    <w:rsid w:val="001A7E54"/>
    <w:rsid w:val="001B0131"/>
    <w:rsid w:val="001B0701"/>
    <w:rsid w:val="001B0EC8"/>
    <w:rsid w:val="001B1A34"/>
    <w:rsid w:val="001B1CDC"/>
    <w:rsid w:val="001B1E74"/>
    <w:rsid w:val="001B1F63"/>
    <w:rsid w:val="001B2243"/>
    <w:rsid w:val="001B27B9"/>
    <w:rsid w:val="001B2B71"/>
    <w:rsid w:val="001B2E05"/>
    <w:rsid w:val="001B3388"/>
    <w:rsid w:val="001B3F93"/>
    <w:rsid w:val="001B45F3"/>
    <w:rsid w:val="001B4936"/>
    <w:rsid w:val="001B49F6"/>
    <w:rsid w:val="001B51D0"/>
    <w:rsid w:val="001B5328"/>
    <w:rsid w:val="001B54BD"/>
    <w:rsid w:val="001B5907"/>
    <w:rsid w:val="001B598F"/>
    <w:rsid w:val="001B5D4F"/>
    <w:rsid w:val="001B60E1"/>
    <w:rsid w:val="001B680B"/>
    <w:rsid w:val="001B6AAB"/>
    <w:rsid w:val="001B6AEB"/>
    <w:rsid w:val="001B6E40"/>
    <w:rsid w:val="001B6EF2"/>
    <w:rsid w:val="001B794B"/>
    <w:rsid w:val="001B7993"/>
    <w:rsid w:val="001B7F87"/>
    <w:rsid w:val="001C0B2D"/>
    <w:rsid w:val="001C125E"/>
    <w:rsid w:val="001C1993"/>
    <w:rsid w:val="001C2125"/>
    <w:rsid w:val="001C2A54"/>
    <w:rsid w:val="001C38AC"/>
    <w:rsid w:val="001C4BDA"/>
    <w:rsid w:val="001C52D0"/>
    <w:rsid w:val="001C5349"/>
    <w:rsid w:val="001C53AC"/>
    <w:rsid w:val="001C5490"/>
    <w:rsid w:val="001C55F0"/>
    <w:rsid w:val="001C5629"/>
    <w:rsid w:val="001C565B"/>
    <w:rsid w:val="001C5C6F"/>
    <w:rsid w:val="001C5D82"/>
    <w:rsid w:val="001C5E98"/>
    <w:rsid w:val="001C623C"/>
    <w:rsid w:val="001C6250"/>
    <w:rsid w:val="001C64BE"/>
    <w:rsid w:val="001C6648"/>
    <w:rsid w:val="001C6B1B"/>
    <w:rsid w:val="001C6BDC"/>
    <w:rsid w:val="001C6CC5"/>
    <w:rsid w:val="001C7093"/>
    <w:rsid w:val="001C7559"/>
    <w:rsid w:val="001C7D9E"/>
    <w:rsid w:val="001C7FA7"/>
    <w:rsid w:val="001D03BA"/>
    <w:rsid w:val="001D0EE4"/>
    <w:rsid w:val="001D1535"/>
    <w:rsid w:val="001D2069"/>
    <w:rsid w:val="001D24E8"/>
    <w:rsid w:val="001D29BC"/>
    <w:rsid w:val="001D2D30"/>
    <w:rsid w:val="001D2FF5"/>
    <w:rsid w:val="001D32A2"/>
    <w:rsid w:val="001D3307"/>
    <w:rsid w:val="001D3558"/>
    <w:rsid w:val="001D3CB6"/>
    <w:rsid w:val="001D3D39"/>
    <w:rsid w:val="001D40D4"/>
    <w:rsid w:val="001D528C"/>
    <w:rsid w:val="001D5D26"/>
    <w:rsid w:val="001D61D0"/>
    <w:rsid w:val="001D64F5"/>
    <w:rsid w:val="001D67DB"/>
    <w:rsid w:val="001D686A"/>
    <w:rsid w:val="001D68E7"/>
    <w:rsid w:val="001D6E12"/>
    <w:rsid w:val="001D6E9A"/>
    <w:rsid w:val="001D7083"/>
    <w:rsid w:val="001E01D9"/>
    <w:rsid w:val="001E027C"/>
    <w:rsid w:val="001E04CD"/>
    <w:rsid w:val="001E080C"/>
    <w:rsid w:val="001E09F5"/>
    <w:rsid w:val="001E1293"/>
    <w:rsid w:val="001E14E3"/>
    <w:rsid w:val="001E2288"/>
    <w:rsid w:val="001E2BA3"/>
    <w:rsid w:val="001E30DF"/>
    <w:rsid w:val="001E3906"/>
    <w:rsid w:val="001E3BE1"/>
    <w:rsid w:val="001E3C9D"/>
    <w:rsid w:val="001E3F9E"/>
    <w:rsid w:val="001E4044"/>
    <w:rsid w:val="001E422B"/>
    <w:rsid w:val="001E4A1E"/>
    <w:rsid w:val="001E4D53"/>
    <w:rsid w:val="001E4E34"/>
    <w:rsid w:val="001E4F19"/>
    <w:rsid w:val="001E5DA8"/>
    <w:rsid w:val="001E5EB3"/>
    <w:rsid w:val="001E690C"/>
    <w:rsid w:val="001E6949"/>
    <w:rsid w:val="001E7068"/>
    <w:rsid w:val="001E708C"/>
    <w:rsid w:val="001E7413"/>
    <w:rsid w:val="001E764C"/>
    <w:rsid w:val="001F0206"/>
    <w:rsid w:val="001F06D0"/>
    <w:rsid w:val="001F0CF8"/>
    <w:rsid w:val="001F13E8"/>
    <w:rsid w:val="001F1605"/>
    <w:rsid w:val="001F16A5"/>
    <w:rsid w:val="001F1DFA"/>
    <w:rsid w:val="001F2202"/>
    <w:rsid w:val="001F2501"/>
    <w:rsid w:val="001F2560"/>
    <w:rsid w:val="001F266D"/>
    <w:rsid w:val="001F27EE"/>
    <w:rsid w:val="001F2A1C"/>
    <w:rsid w:val="001F452E"/>
    <w:rsid w:val="001F48A2"/>
    <w:rsid w:val="001F495F"/>
    <w:rsid w:val="001F4B27"/>
    <w:rsid w:val="001F5488"/>
    <w:rsid w:val="001F556A"/>
    <w:rsid w:val="001F5DC6"/>
    <w:rsid w:val="001F65AF"/>
    <w:rsid w:val="001F7C4E"/>
    <w:rsid w:val="002000C8"/>
    <w:rsid w:val="0020033D"/>
    <w:rsid w:val="00200B93"/>
    <w:rsid w:val="00200D4D"/>
    <w:rsid w:val="002010D2"/>
    <w:rsid w:val="00201784"/>
    <w:rsid w:val="00201A07"/>
    <w:rsid w:val="00202340"/>
    <w:rsid w:val="00202C3E"/>
    <w:rsid w:val="00202DF9"/>
    <w:rsid w:val="002032D6"/>
    <w:rsid w:val="0020330D"/>
    <w:rsid w:val="002033C0"/>
    <w:rsid w:val="00203AD6"/>
    <w:rsid w:val="002046B2"/>
    <w:rsid w:val="0020483B"/>
    <w:rsid w:val="00204D26"/>
    <w:rsid w:val="00204D8E"/>
    <w:rsid w:val="002054EC"/>
    <w:rsid w:val="00205914"/>
    <w:rsid w:val="00206C89"/>
    <w:rsid w:val="00206D81"/>
    <w:rsid w:val="0021018C"/>
    <w:rsid w:val="002114F2"/>
    <w:rsid w:val="002118C4"/>
    <w:rsid w:val="002118E2"/>
    <w:rsid w:val="00211BC2"/>
    <w:rsid w:val="00212224"/>
    <w:rsid w:val="00212771"/>
    <w:rsid w:val="0021304E"/>
    <w:rsid w:val="0021330F"/>
    <w:rsid w:val="00213372"/>
    <w:rsid w:val="00213670"/>
    <w:rsid w:val="002137D1"/>
    <w:rsid w:val="00213BC4"/>
    <w:rsid w:val="00214BAC"/>
    <w:rsid w:val="0021553A"/>
    <w:rsid w:val="0021575C"/>
    <w:rsid w:val="00215DAA"/>
    <w:rsid w:val="0021613C"/>
    <w:rsid w:val="00216C0C"/>
    <w:rsid w:val="00217CFA"/>
    <w:rsid w:val="00220BD7"/>
    <w:rsid w:val="00220ED5"/>
    <w:rsid w:val="002219D4"/>
    <w:rsid w:val="002222DA"/>
    <w:rsid w:val="00224695"/>
    <w:rsid w:val="00224E11"/>
    <w:rsid w:val="00225168"/>
    <w:rsid w:val="0022547E"/>
    <w:rsid w:val="00225660"/>
    <w:rsid w:val="00225BE3"/>
    <w:rsid w:val="00225E53"/>
    <w:rsid w:val="00225FE7"/>
    <w:rsid w:val="00226FD0"/>
    <w:rsid w:val="00226FD3"/>
    <w:rsid w:val="00227370"/>
    <w:rsid w:val="00227440"/>
    <w:rsid w:val="002274D0"/>
    <w:rsid w:val="00227519"/>
    <w:rsid w:val="00227E2C"/>
    <w:rsid w:val="002305CE"/>
    <w:rsid w:val="00230D20"/>
    <w:rsid w:val="00230F2B"/>
    <w:rsid w:val="00230FA5"/>
    <w:rsid w:val="0023101C"/>
    <w:rsid w:val="00231046"/>
    <w:rsid w:val="00231071"/>
    <w:rsid w:val="00231558"/>
    <w:rsid w:val="002317C7"/>
    <w:rsid w:val="00231959"/>
    <w:rsid w:val="00231F18"/>
    <w:rsid w:val="00232599"/>
    <w:rsid w:val="00232C85"/>
    <w:rsid w:val="00233242"/>
    <w:rsid w:val="002339B6"/>
    <w:rsid w:val="002340BA"/>
    <w:rsid w:val="002343F0"/>
    <w:rsid w:val="002348C5"/>
    <w:rsid w:val="00234D21"/>
    <w:rsid w:val="00234EBC"/>
    <w:rsid w:val="00234EE7"/>
    <w:rsid w:val="00235034"/>
    <w:rsid w:val="002353D5"/>
    <w:rsid w:val="00235952"/>
    <w:rsid w:val="00236945"/>
    <w:rsid w:val="0023720F"/>
    <w:rsid w:val="00237213"/>
    <w:rsid w:val="00237390"/>
    <w:rsid w:val="0023799B"/>
    <w:rsid w:val="00237AAD"/>
    <w:rsid w:val="00240160"/>
    <w:rsid w:val="002403C6"/>
    <w:rsid w:val="00240796"/>
    <w:rsid w:val="00240CCE"/>
    <w:rsid w:val="00241ABB"/>
    <w:rsid w:val="00241DD3"/>
    <w:rsid w:val="00241EF3"/>
    <w:rsid w:val="002422BD"/>
    <w:rsid w:val="0024252B"/>
    <w:rsid w:val="00242FAA"/>
    <w:rsid w:val="00242FB2"/>
    <w:rsid w:val="00243C30"/>
    <w:rsid w:val="00243E2B"/>
    <w:rsid w:val="0024540F"/>
    <w:rsid w:val="0024562C"/>
    <w:rsid w:val="002458FE"/>
    <w:rsid w:val="0024614D"/>
    <w:rsid w:val="002467A3"/>
    <w:rsid w:val="00246AC7"/>
    <w:rsid w:val="00246F1B"/>
    <w:rsid w:val="0024746A"/>
    <w:rsid w:val="00247AF5"/>
    <w:rsid w:val="00247D08"/>
    <w:rsid w:val="0025031E"/>
    <w:rsid w:val="002503DE"/>
    <w:rsid w:val="00250D27"/>
    <w:rsid w:val="00250E78"/>
    <w:rsid w:val="002510FB"/>
    <w:rsid w:val="0025125E"/>
    <w:rsid w:val="002514BA"/>
    <w:rsid w:val="00251551"/>
    <w:rsid w:val="00251A1F"/>
    <w:rsid w:val="00251A55"/>
    <w:rsid w:val="002521C9"/>
    <w:rsid w:val="002524BA"/>
    <w:rsid w:val="00252FA9"/>
    <w:rsid w:val="002543D0"/>
    <w:rsid w:val="00254ABF"/>
    <w:rsid w:val="00254CD0"/>
    <w:rsid w:val="00254E73"/>
    <w:rsid w:val="00256007"/>
    <w:rsid w:val="00256917"/>
    <w:rsid w:val="002570A6"/>
    <w:rsid w:val="00257428"/>
    <w:rsid w:val="002575DC"/>
    <w:rsid w:val="0025763C"/>
    <w:rsid w:val="00257860"/>
    <w:rsid w:val="00257C01"/>
    <w:rsid w:val="00257DC5"/>
    <w:rsid w:val="002601A0"/>
    <w:rsid w:val="00260213"/>
    <w:rsid w:val="002603B7"/>
    <w:rsid w:val="0026123C"/>
    <w:rsid w:val="002621E4"/>
    <w:rsid w:val="00262547"/>
    <w:rsid w:val="00262A78"/>
    <w:rsid w:val="00262FE7"/>
    <w:rsid w:val="0026334E"/>
    <w:rsid w:val="00263471"/>
    <w:rsid w:val="00264115"/>
    <w:rsid w:val="00264194"/>
    <w:rsid w:val="002645D0"/>
    <w:rsid w:val="002646EF"/>
    <w:rsid w:val="00264A99"/>
    <w:rsid w:val="00264D21"/>
    <w:rsid w:val="0026560A"/>
    <w:rsid w:val="002659BB"/>
    <w:rsid w:val="00265C7A"/>
    <w:rsid w:val="00266214"/>
    <w:rsid w:val="002663C3"/>
    <w:rsid w:val="002663E8"/>
    <w:rsid w:val="002668B3"/>
    <w:rsid w:val="0026692D"/>
    <w:rsid w:val="00266C95"/>
    <w:rsid w:val="00266CDE"/>
    <w:rsid w:val="002676FB"/>
    <w:rsid w:val="00267A25"/>
    <w:rsid w:val="002702DD"/>
    <w:rsid w:val="002704DD"/>
    <w:rsid w:val="00270955"/>
    <w:rsid w:val="0027133E"/>
    <w:rsid w:val="002715B0"/>
    <w:rsid w:val="0027166F"/>
    <w:rsid w:val="002720EB"/>
    <w:rsid w:val="00272113"/>
    <w:rsid w:val="002731C9"/>
    <w:rsid w:val="00273501"/>
    <w:rsid w:val="002738B8"/>
    <w:rsid w:val="0027390C"/>
    <w:rsid w:val="00273AEB"/>
    <w:rsid w:val="00273CF8"/>
    <w:rsid w:val="00273E2C"/>
    <w:rsid w:val="00274138"/>
    <w:rsid w:val="002743CE"/>
    <w:rsid w:val="00274EBE"/>
    <w:rsid w:val="00275028"/>
    <w:rsid w:val="00275A01"/>
    <w:rsid w:val="00275D2E"/>
    <w:rsid w:val="0027605F"/>
    <w:rsid w:val="0027647E"/>
    <w:rsid w:val="00276FA9"/>
    <w:rsid w:val="00280167"/>
    <w:rsid w:val="002805F9"/>
    <w:rsid w:val="002808DC"/>
    <w:rsid w:val="00280A2E"/>
    <w:rsid w:val="0028119B"/>
    <w:rsid w:val="00281A2D"/>
    <w:rsid w:val="002821D5"/>
    <w:rsid w:val="00282368"/>
    <w:rsid w:val="002823E9"/>
    <w:rsid w:val="002829DE"/>
    <w:rsid w:val="00282C2A"/>
    <w:rsid w:val="00282E66"/>
    <w:rsid w:val="002840A2"/>
    <w:rsid w:val="002848B2"/>
    <w:rsid w:val="00284E4D"/>
    <w:rsid w:val="002852A5"/>
    <w:rsid w:val="00285444"/>
    <w:rsid w:val="00285DAE"/>
    <w:rsid w:val="00286269"/>
    <w:rsid w:val="00286739"/>
    <w:rsid w:val="002868FC"/>
    <w:rsid w:val="00286C02"/>
    <w:rsid w:val="0028756D"/>
    <w:rsid w:val="00287780"/>
    <w:rsid w:val="00287FBE"/>
    <w:rsid w:val="0029011D"/>
    <w:rsid w:val="00291E22"/>
    <w:rsid w:val="00292EB6"/>
    <w:rsid w:val="0029306D"/>
    <w:rsid w:val="00293554"/>
    <w:rsid w:val="00294738"/>
    <w:rsid w:val="00294792"/>
    <w:rsid w:val="00295835"/>
    <w:rsid w:val="00295FA5"/>
    <w:rsid w:val="002960AF"/>
    <w:rsid w:val="00296276"/>
    <w:rsid w:val="002963F1"/>
    <w:rsid w:val="00296ED7"/>
    <w:rsid w:val="00297028"/>
    <w:rsid w:val="002970CF"/>
    <w:rsid w:val="002971DF"/>
    <w:rsid w:val="00297CDF"/>
    <w:rsid w:val="00297DEF"/>
    <w:rsid w:val="002A073F"/>
    <w:rsid w:val="002A0ECF"/>
    <w:rsid w:val="002A142C"/>
    <w:rsid w:val="002A175F"/>
    <w:rsid w:val="002A1A00"/>
    <w:rsid w:val="002A2231"/>
    <w:rsid w:val="002A41CD"/>
    <w:rsid w:val="002A4FED"/>
    <w:rsid w:val="002A5054"/>
    <w:rsid w:val="002A51AA"/>
    <w:rsid w:val="002A53A4"/>
    <w:rsid w:val="002A575C"/>
    <w:rsid w:val="002A580A"/>
    <w:rsid w:val="002A59CB"/>
    <w:rsid w:val="002A5F28"/>
    <w:rsid w:val="002A675A"/>
    <w:rsid w:val="002A6876"/>
    <w:rsid w:val="002A7E48"/>
    <w:rsid w:val="002A7FA7"/>
    <w:rsid w:val="002B0394"/>
    <w:rsid w:val="002B039E"/>
    <w:rsid w:val="002B1C91"/>
    <w:rsid w:val="002B20C2"/>
    <w:rsid w:val="002B21A3"/>
    <w:rsid w:val="002B228C"/>
    <w:rsid w:val="002B262A"/>
    <w:rsid w:val="002B32F9"/>
    <w:rsid w:val="002B3B0A"/>
    <w:rsid w:val="002B44AB"/>
    <w:rsid w:val="002B4567"/>
    <w:rsid w:val="002B4CFD"/>
    <w:rsid w:val="002B50DE"/>
    <w:rsid w:val="002B566E"/>
    <w:rsid w:val="002B58C0"/>
    <w:rsid w:val="002B594D"/>
    <w:rsid w:val="002B64D3"/>
    <w:rsid w:val="002B6E3F"/>
    <w:rsid w:val="002B74FB"/>
    <w:rsid w:val="002C02FB"/>
    <w:rsid w:val="002C17E5"/>
    <w:rsid w:val="002C1FCC"/>
    <w:rsid w:val="002C2AA8"/>
    <w:rsid w:val="002C2AC1"/>
    <w:rsid w:val="002C3367"/>
    <w:rsid w:val="002C362F"/>
    <w:rsid w:val="002C3AD2"/>
    <w:rsid w:val="002C403F"/>
    <w:rsid w:val="002C4495"/>
    <w:rsid w:val="002C46BA"/>
    <w:rsid w:val="002C4D5E"/>
    <w:rsid w:val="002C4E2D"/>
    <w:rsid w:val="002C4FE6"/>
    <w:rsid w:val="002C521C"/>
    <w:rsid w:val="002C5792"/>
    <w:rsid w:val="002C5EC7"/>
    <w:rsid w:val="002C607A"/>
    <w:rsid w:val="002C65D7"/>
    <w:rsid w:val="002C66FF"/>
    <w:rsid w:val="002C6B23"/>
    <w:rsid w:val="002C76E3"/>
    <w:rsid w:val="002C78D1"/>
    <w:rsid w:val="002C7D58"/>
    <w:rsid w:val="002D0209"/>
    <w:rsid w:val="002D0559"/>
    <w:rsid w:val="002D1088"/>
    <w:rsid w:val="002D12A2"/>
    <w:rsid w:val="002D1538"/>
    <w:rsid w:val="002D23CC"/>
    <w:rsid w:val="002D250E"/>
    <w:rsid w:val="002D2A07"/>
    <w:rsid w:val="002D2FBF"/>
    <w:rsid w:val="002D34A4"/>
    <w:rsid w:val="002D389C"/>
    <w:rsid w:val="002D3A35"/>
    <w:rsid w:val="002D3C32"/>
    <w:rsid w:val="002D4158"/>
    <w:rsid w:val="002D45A2"/>
    <w:rsid w:val="002D4CBB"/>
    <w:rsid w:val="002D5163"/>
    <w:rsid w:val="002D52D2"/>
    <w:rsid w:val="002D555A"/>
    <w:rsid w:val="002D56A5"/>
    <w:rsid w:val="002D574C"/>
    <w:rsid w:val="002D66B9"/>
    <w:rsid w:val="002D69DC"/>
    <w:rsid w:val="002D6E5F"/>
    <w:rsid w:val="002D6EFF"/>
    <w:rsid w:val="002D7252"/>
    <w:rsid w:val="002D76FE"/>
    <w:rsid w:val="002D7E4D"/>
    <w:rsid w:val="002E028F"/>
    <w:rsid w:val="002E0559"/>
    <w:rsid w:val="002E08D5"/>
    <w:rsid w:val="002E095C"/>
    <w:rsid w:val="002E0A6E"/>
    <w:rsid w:val="002E0B6F"/>
    <w:rsid w:val="002E0DB4"/>
    <w:rsid w:val="002E104E"/>
    <w:rsid w:val="002E1D1A"/>
    <w:rsid w:val="002E2038"/>
    <w:rsid w:val="002E2511"/>
    <w:rsid w:val="002E2F76"/>
    <w:rsid w:val="002E313B"/>
    <w:rsid w:val="002E343B"/>
    <w:rsid w:val="002E3E8E"/>
    <w:rsid w:val="002E3FE5"/>
    <w:rsid w:val="002E4219"/>
    <w:rsid w:val="002E4673"/>
    <w:rsid w:val="002E4C24"/>
    <w:rsid w:val="002E4E01"/>
    <w:rsid w:val="002E4FB9"/>
    <w:rsid w:val="002E5163"/>
    <w:rsid w:val="002E550F"/>
    <w:rsid w:val="002E568D"/>
    <w:rsid w:val="002E5756"/>
    <w:rsid w:val="002E5AB3"/>
    <w:rsid w:val="002E5C01"/>
    <w:rsid w:val="002E5FA5"/>
    <w:rsid w:val="002E6370"/>
    <w:rsid w:val="002E6562"/>
    <w:rsid w:val="002E6665"/>
    <w:rsid w:val="002E679B"/>
    <w:rsid w:val="002E6BF5"/>
    <w:rsid w:val="002E6DA4"/>
    <w:rsid w:val="002E7604"/>
    <w:rsid w:val="002F0517"/>
    <w:rsid w:val="002F0ACE"/>
    <w:rsid w:val="002F14B9"/>
    <w:rsid w:val="002F1B2D"/>
    <w:rsid w:val="002F27E8"/>
    <w:rsid w:val="002F2998"/>
    <w:rsid w:val="002F33D9"/>
    <w:rsid w:val="002F3522"/>
    <w:rsid w:val="002F364F"/>
    <w:rsid w:val="002F5170"/>
    <w:rsid w:val="002F581F"/>
    <w:rsid w:val="002F59CC"/>
    <w:rsid w:val="002F5DE5"/>
    <w:rsid w:val="002F60C5"/>
    <w:rsid w:val="002F65DD"/>
    <w:rsid w:val="002F6FE4"/>
    <w:rsid w:val="002F733E"/>
    <w:rsid w:val="002F771B"/>
    <w:rsid w:val="002F780E"/>
    <w:rsid w:val="002F7855"/>
    <w:rsid w:val="0030092A"/>
    <w:rsid w:val="003011B2"/>
    <w:rsid w:val="003016B7"/>
    <w:rsid w:val="00302112"/>
    <w:rsid w:val="00302115"/>
    <w:rsid w:val="0030227B"/>
    <w:rsid w:val="0030308B"/>
    <w:rsid w:val="00303462"/>
    <w:rsid w:val="00303C9D"/>
    <w:rsid w:val="003049C2"/>
    <w:rsid w:val="00304BDD"/>
    <w:rsid w:val="0030549C"/>
    <w:rsid w:val="00305D75"/>
    <w:rsid w:val="00305E46"/>
    <w:rsid w:val="003063A2"/>
    <w:rsid w:val="00306641"/>
    <w:rsid w:val="0030666B"/>
    <w:rsid w:val="003068D3"/>
    <w:rsid w:val="0030697C"/>
    <w:rsid w:val="00307285"/>
    <w:rsid w:val="00307B30"/>
    <w:rsid w:val="00310F16"/>
    <w:rsid w:val="00311160"/>
    <w:rsid w:val="00311437"/>
    <w:rsid w:val="00312589"/>
    <w:rsid w:val="00312E92"/>
    <w:rsid w:val="00314924"/>
    <w:rsid w:val="00314DF0"/>
    <w:rsid w:val="00315830"/>
    <w:rsid w:val="00315835"/>
    <w:rsid w:val="00315CB3"/>
    <w:rsid w:val="00316430"/>
    <w:rsid w:val="003168CB"/>
    <w:rsid w:val="00317210"/>
    <w:rsid w:val="0031745D"/>
    <w:rsid w:val="0031772E"/>
    <w:rsid w:val="003178E3"/>
    <w:rsid w:val="00317991"/>
    <w:rsid w:val="00317B4D"/>
    <w:rsid w:val="00317D90"/>
    <w:rsid w:val="00317FEA"/>
    <w:rsid w:val="00320273"/>
    <w:rsid w:val="0032042B"/>
    <w:rsid w:val="00320FA4"/>
    <w:rsid w:val="003214C7"/>
    <w:rsid w:val="00321B4D"/>
    <w:rsid w:val="00322A26"/>
    <w:rsid w:val="00323092"/>
    <w:rsid w:val="003232C5"/>
    <w:rsid w:val="00323A19"/>
    <w:rsid w:val="00323DBC"/>
    <w:rsid w:val="00323DC2"/>
    <w:rsid w:val="00325413"/>
    <w:rsid w:val="00325BA6"/>
    <w:rsid w:val="003263B6"/>
    <w:rsid w:val="003263B8"/>
    <w:rsid w:val="00326CF0"/>
    <w:rsid w:val="00326DEC"/>
    <w:rsid w:val="00326E62"/>
    <w:rsid w:val="0032701D"/>
    <w:rsid w:val="00327473"/>
    <w:rsid w:val="003275F4"/>
    <w:rsid w:val="00327E6D"/>
    <w:rsid w:val="00330045"/>
    <w:rsid w:val="00330233"/>
    <w:rsid w:val="00330326"/>
    <w:rsid w:val="003311D9"/>
    <w:rsid w:val="00331904"/>
    <w:rsid w:val="00332A85"/>
    <w:rsid w:val="00332BD9"/>
    <w:rsid w:val="003335FD"/>
    <w:rsid w:val="003337AF"/>
    <w:rsid w:val="00334032"/>
    <w:rsid w:val="0033410F"/>
    <w:rsid w:val="003342A0"/>
    <w:rsid w:val="0033527A"/>
    <w:rsid w:val="003355FC"/>
    <w:rsid w:val="00335961"/>
    <w:rsid w:val="00335A20"/>
    <w:rsid w:val="00335BED"/>
    <w:rsid w:val="003364E2"/>
    <w:rsid w:val="0033660B"/>
    <w:rsid w:val="00336E07"/>
    <w:rsid w:val="00337334"/>
    <w:rsid w:val="003377CB"/>
    <w:rsid w:val="0033799D"/>
    <w:rsid w:val="00337A6E"/>
    <w:rsid w:val="00337D83"/>
    <w:rsid w:val="00340332"/>
    <w:rsid w:val="00341005"/>
    <w:rsid w:val="00341963"/>
    <w:rsid w:val="00341C62"/>
    <w:rsid w:val="00341EAB"/>
    <w:rsid w:val="003421BE"/>
    <w:rsid w:val="0034266A"/>
    <w:rsid w:val="00342CF1"/>
    <w:rsid w:val="00342E0A"/>
    <w:rsid w:val="00342ECA"/>
    <w:rsid w:val="00343F7A"/>
    <w:rsid w:val="00343FC0"/>
    <w:rsid w:val="00344025"/>
    <w:rsid w:val="003441F9"/>
    <w:rsid w:val="00344255"/>
    <w:rsid w:val="00344896"/>
    <w:rsid w:val="003458DC"/>
    <w:rsid w:val="00345C90"/>
    <w:rsid w:val="00345E6D"/>
    <w:rsid w:val="00346180"/>
    <w:rsid w:val="00346730"/>
    <w:rsid w:val="00346F79"/>
    <w:rsid w:val="00347627"/>
    <w:rsid w:val="0035069A"/>
    <w:rsid w:val="00350838"/>
    <w:rsid w:val="00350DA0"/>
    <w:rsid w:val="00350F77"/>
    <w:rsid w:val="00351070"/>
    <w:rsid w:val="00351AAA"/>
    <w:rsid w:val="00351D61"/>
    <w:rsid w:val="00352149"/>
    <w:rsid w:val="003531EF"/>
    <w:rsid w:val="003533BA"/>
    <w:rsid w:val="003535C7"/>
    <w:rsid w:val="003539AB"/>
    <w:rsid w:val="00353D63"/>
    <w:rsid w:val="00353D9E"/>
    <w:rsid w:val="00354327"/>
    <w:rsid w:val="00354348"/>
    <w:rsid w:val="0035458B"/>
    <w:rsid w:val="00354689"/>
    <w:rsid w:val="00354767"/>
    <w:rsid w:val="00354B46"/>
    <w:rsid w:val="003552E3"/>
    <w:rsid w:val="0035582F"/>
    <w:rsid w:val="00355903"/>
    <w:rsid w:val="00355AF6"/>
    <w:rsid w:val="00355C56"/>
    <w:rsid w:val="00356236"/>
    <w:rsid w:val="00356483"/>
    <w:rsid w:val="0035676A"/>
    <w:rsid w:val="003568A8"/>
    <w:rsid w:val="00356C7E"/>
    <w:rsid w:val="00356EA4"/>
    <w:rsid w:val="00357489"/>
    <w:rsid w:val="00357982"/>
    <w:rsid w:val="0036046E"/>
    <w:rsid w:val="003606C1"/>
    <w:rsid w:val="00360984"/>
    <w:rsid w:val="00361296"/>
    <w:rsid w:val="003612DE"/>
    <w:rsid w:val="0036134E"/>
    <w:rsid w:val="003619A0"/>
    <w:rsid w:val="00361B86"/>
    <w:rsid w:val="00362107"/>
    <w:rsid w:val="0036218B"/>
    <w:rsid w:val="00362455"/>
    <w:rsid w:val="003629CD"/>
    <w:rsid w:val="00362D52"/>
    <w:rsid w:val="00362D96"/>
    <w:rsid w:val="0036395A"/>
    <w:rsid w:val="00363BC4"/>
    <w:rsid w:val="00363BE7"/>
    <w:rsid w:val="00363EF3"/>
    <w:rsid w:val="00364230"/>
    <w:rsid w:val="0036441F"/>
    <w:rsid w:val="00364586"/>
    <w:rsid w:val="003646CB"/>
    <w:rsid w:val="00364717"/>
    <w:rsid w:val="00365D23"/>
    <w:rsid w:val="00365EE8"/>
    <w:rsid w:val="00366192"/>
    <w:rsid w:val="0036636A"/>
    <w:rsid w:val="0036675B"/>
    <w:rsid w:val="00366AA4"/>
    <w:rsid w:val="003670B9"/>
    <w:rsid w:val="003679AD"/>
    <w:rsid w:val="00367A76"/>
    <w:rsid w:val="00367DC3"/>
    <w:rsid w:val="00370E14"/>
    <w:rsid w:val="0037193C"/>
    <w:rsid w:val="00371D2B"/>
    <w:rsid w:val="00371EDA"/>
    <w:rsid w:val="00372301"/>
    <w:rsid w:val="00372489"/>
    <w:rsid w:val="00372587"/>
    <w:rsid w:val="00372B3C"/>
    <w:rsid w:val="00373099"/>
    <w:rsid w:val="003736AD"/>
    <w:rsid w:val="00373B5D"/>
    <w:rsid w:val="00373B7F"/>
    <w:rsid w:val="00373C71"/>
    <w:rsid w:val="00373D54"/>
    <w:rsid w:val="003745CB"/>
    <w:rsid w:val="00374620"/>
    <w:rsid w:val="00375094"/>
    <w:rsid w:val="00375F1F"/>
    <w:rsid w:val="003760E7"/>
    <w:rsid w:val="003760EE"/>
    <w:rsid w:val="00376117"/>
    <w:rsid w:val="003761F4"/>
    <w:rsid w:val="003763F6"/>
    <w:rsid w:val="003767A4"/>
    <w:rsid w:val="0037681C"/>
    <w:rsid w:val="00376D14"/>
    <w:rsid w:val="00376F97"/>
    <w:rsid w:val="00377672"/>
    <w:rsid w:val="00377C72"/>
    <w:rsid w:val="00377F87"/>
    <w:rsid w:val="00377FFA"/>
    <w:rsid w:val="00380202"/>
    <w:rsid w:val="00380525"/>
    <w:rsid w:val="003805DB"/>
    <w:rsid w:val="003809E4"/>
    <w:rsid w:val="00381385"/>
    <w:rsid w:val="00382290"/>
    <w:rsid w:val="003822C5"/>
    <w:rsid w:val="00382413"/>
    <w:rsid w:val="003825E1"/>
    <w:rsid w:val="00382612"/>
    <w:rsid w:val="0038286D"/>
    <w:rsid w:val="00382938"/>
    <w:rsid w:val="0038293C"/>
    <w:rsid w:val="0038338B"/>
    <w:rsid w:val="003833C7"/>
    <w:rsid w:val="00383406"/>
    <w:rsid w:val="003835A1"/>
    <w:rsid w:val="0038367E"/>
    <w:rsid w:val="003838B6"/>
    <w:rsid w:val="003838CE"/>
    <w:rsid w:val="003844C0"/>
    <w:rsid w:val="00384806"/>
    <w:rsid w:val="0038481E"/>
    <w:rsid w:val="0038501E"/>
    <w:rsid w:val="003850FB"/>
    <w:rsid w:val="00385137"/>
    <w:rsid w:val="00385456"/>
    <w:rsid w:val="00386303"/>
    <w:rsid w:val="0038651C"/>
    <w:rsid w:val="00386A40"/>
    <w:rsid w:val="003873D6"/>
    <w:rsid w:val="003874EA"/>
    <w:rsid w:val="00387DD1"/>
    <w:rsid w:val="00390196"/>
    <w:rsid w:val="003906C0"/>
    <w:rsid w:val="003916DC"/>
    <w:rsid w:val="00391B16"/>
    <w:rsid w:val="00391EC1"/>
    <w:rsid w:val="0039204D"/>
    <w:rsid w:val="0039273E"/>
    <w:rsid w:val="00393040"/>
    <w:rsid w:val="00393523"/>
    <w:rsid w:val="003936D1"/>
    <w:rsid w:val="00393F95"/>
    <w:rsid w:val="003946D0"/>
    <w:rsid w:val="00394CB7"/>
    <w:rsid w:val="00394DC3"/>
    <w:rsid w:val="00395C7D"/>
    <w:rsid w:val="0039615E"/>
    <w:rsid w:val="00396D43"/>
    <w:rsid w:val="00396E60"/>
    <w:rsid w:val="003973B2"/>
    <w:rsid w:val="00397B6B"/>
    <w:rsid w:val="00397C3F"/>
    <w:rsid w:val="00397D09"/>
    <w:rsid w:val="003A05C4"/>
    <w:rsid w:val="003A0A5B"/>
    <w:rsid w:val="003A0BFE"/>
    <w:rsid w:val="003A17FD"/>
    <w:rsid w:val="003A1F9D"/>
    <w:rsid w:val="003A1FF8"/>
    <w:rsid w:val="003A21D1"/>
    <w:rsid w:val="003A2607"/>
    <w:rsid w:val="003A2798"/>
    <w:rsid w:val="003A29A3"/>
    <w:rsid w:val="003A2C30"/>
    <w:rsid w:val="003A3977"/>
    <w:rsid w:val="003A42B5"/>
    <w:rsid w:val="003A435D"/>
    <w:rsid w:val="003A4A2B"/>
    <w:rsid w:val="003A5083"/>
    <w:rsid w:val="003A5565"/>
    <w:rsid w:val="003A583D"/>
    <w:rsid w:val="003A5E4E"/>
    <w:rsid w:val="003A688D"/>
    <w:rsid w:val="003A6B35"/>
    <w:rsid w:val="003A6C85"/>
    <w:rsid w:val="003A6F4D"/>
    <w:rsid w:val="003A6FC4"/>
    <w:rsid w:val="003A72FF"/>
    <w:rsid w:val="003A74E6"/>
    <w:rsid w:val="003A7E59"/>
    <w:rsid w:val="003B0986"/>
    <w:rsid w:val="003B0CD6"/>
    <w:rsid w:val="003B1344"/>
    <w:rsid w:val="003B146C"/>
    <w:rsid w:val="003B2A71"/>
    <w:rsid w:val="003B2BC7"/>
    <w:rsid w:val="003B3323"/>
    <w:rsid w:val="003B377F"/>
    <w:rsid w:val="003B39CF"/>
    <w:rsid w:val="003B3C94"/>
    <w:rsid w:val="003B3FB3"/>
    <w:rsid w:val="003B4338"/>
    <w:rsid w:val="003B43AA"/>
    <w:rsid w:val="003B466C"/>
    <w:rsid w:val="003B4BAD"/>
    <w:rsid w:val="003B4CF9"/>
    <w:rsid w:val="003B4D79"/>
    <w:rsid w:val="003B5EE0"/>
    <w:rsid w:val="003B6413"/>
    <w:rsid w:val="003B6634"/>
    <w:rsid w:val="003B6E61"/>
    <w:rsid w:val="003B70DD"/>
    <w:rsid w:val="003B7356"/>
    <w:rsid w:val="003B74AC"/>
    <w:rsid w:val="003B756E"/>
    <w:rsid w:val="003C05CD"/>
    <w:rsid w:val="003C0D81"/>
    <w:rsid w:val="003C11D2"/>
    <w:rsid w:val="003C1344"/>
    <w:rsid w:val="003C21CB"/>
    <w:rsid w:val="003C2654"/>
    <w:rsid w:val="003C29ED"/>
    <w:rsid w:val="003C3185"/>
    <w:rsid w:val="003C343F"/>
    <w:rsid w:val="003C34F9"/>
    <w:rsid w:val="003C3634"/>
    <w:rsid w:val="003C3FBE"/>
    <w:rsid w:val="003C42A0"/>
    <w:rsid w:val="003C44F3"/>
    <w:rsid w:val="003C49C7"/>
    <w:rsid w:val="003C53E9"/>
    <w:rsid w:val="003C54A9"/>
    <w:rsid w:val="003C56CB"/>
    <w:rsid w:val="003C5BA5"/>
    <w:rsid w:val="003C5CD6"/>
    <w:rsid w:val="003C5F31"/>
    <w:rsid w:val="003C6453"/>
    <w:rsid w:val="003C6AC2"/>
    <w:rsid w:val="003C7180"/>
    <w:rsid w:val="003C7AD8"/>
    <w:rsid w:val="003D0E95"/>
    <w:rsid w:val="003D1645"/>
    <w:rsid w:val="003D16FA"/>
    <w:rsid w:val="003D17F6"/>
    <w:rsid w:val="003D1BDC"/>
    <w:rsid w:val="003D1F32"/>
    <w:rsid w:val="003D20A5"/>
    <w:rsid w:val="003D27D1"/>
    <w:rsid w:val="003D2CF9"/>
    <w:rsid w:val="003D2D85"/>
    <w:rsid w:val="003D2DDF"/>
    <w:rsid w:val="003D3E56"/>
    <w:rsid w:val="003D3EBA"/>
    <w:rsid w:val="003D3F79"/>
    <w:rsid w:val="003D40D9"/>
    <w:rsid w:val="003D44C4"/>
    <w:rsid w:val="003D499A"/>
    <w:rsid w:val="003D66AE"/>
    <w:rsid w:val="003D68B7"/>
    <w:rsid w:val="003D69BE"/>
    <w:rsid w:val="003D6A12"/>
    <w:rsid w:val="003D6D80"/>
    <w:rsid w:val="003D73B7"/>
    <w:rsid w:val="003D76A4"/>
    <w:rsid w:val="003E080F"/>
    <w:rsid w:val="003E0881"/>
    <w:rsid w:val="003E14D7"/>
    <w:rsid w:val="003E1DC0"/>
    <w:rsid w:val="003E1FDA"/>
    <w:rsid w:val="003E27BB"/>
    <w:rsid w:val="003E2ABC"/>
    <w:rsid w:val="003E3F68"/>
    <w:rsid w:val="003E4019"/>
    <w:rsid w:val="003E4025"/>
    <w:rsid w:val="003E53C4"/>
    <w:rsid w:val="003E5492"/>
    <w:rsid w:val="003E57AA"/>
    <w:rsid w:val="003E5A0C"/>
    <w:rsid w:val="003E5DEA"/>
    <w:rsid w:val="003E69D6"/>
    <w:rsid w:val="003E6BD1"/>
    <w:rsid w:val="003E6FB5"/>
    <w:rsid w:val="003E7857"/>
    <w:rsid w:val="003F0125"/>
    <w:rsid w:val="003F01C1"/>
    <w:rsid w:val="003F0AC5"/>
    <w:rsid w:val="003F0B68"/>
    <w:rsid w:val="003F1D1D"/>
    <w:rsid w:val="003F1D33"/>
    <w:rsid w:val="003F1ED6"/>
    <w:rsid w:val="003F34ED"/>
    <w:rsid w:val="003F3DBB"/>
    <w:rsid w:val="003F3ECE"/>
    <w:rsid w:val="003F3F55"/>
    <w:rsid w:val="003F43F5"/>
    <w:rsid w:val="003F4B85"/>
    <w:rsid w:val="003F4E0A"/>
    <w:rsid w:val="003F54D3"/>
    <w:rsid w:val="003F56FF"/>
    <w:rsid w:val="003F59FC"/>
    <w:rsid w:val="003F5F5D"/>
    <w:rsid w:val="003F6754"/>
    <w:rsid w:val="003F680C"/>
    <w:rsid w:val="003F680F"/>
    <w:rsid w:val="003F742F"/>
    <w:rsid w:val="003F74BB"/>
    <w:rsid w:val="003F760E"/>
    <w:rsid w:val="003F781E"/>
    <w:rsid w:val="0040029B"/>
    <w:rsid w:val="0040079D"/>
    <w:rsid w:val="0040098B"/>
    <w:rsid w:val="004009B7"/>
    <w:rsid w:val="00400E6B"/>
    <w:rsid w:val="004012D3"/>
    <w:rsid w:val="004014A5"/>
    <w:rsid w:val="00401869"/>
    <w:rsid w:val="00401A0F"/>
    <w:rsid w:val="00401A94"/>
    <w:rsid w:val="00402445"/>
    <w:rsid w:val="00402796"/>
    <w:rsid w:val="0040332E"/>
    <w:rsid w:val="004040F8"/>
    <w:rsid w:val="00404A96"/>
    <w:rsid w:val="00404DAD"/>
    <w:rsid w:val="00405519"/>
    <w:rsid w:val="004055AD"/>
    <w:rsid w:val="00406146"/>
    <w:rsid w:val="00406764"/>
    <w:rsid w:val="00406822"/>
    <w:rsid w:val="00407447"/>
    <w:rsid w:val="0040762A"/>
    <w:rsid w:val="004078A1"/>
    <w:rsid w:val="00407CF5"/>
    <w:rsid w:val="00407E23"/>
    <w:rsid w:val="00410E8F"/>
    <w:rsid w:val="00411066"/>
    <w:rsid w:val="00411A5F"/>
    <w:rsid w:val="00411C89"/>
    <w:rsid w:val="0041212D"/>
    <w:rsid w:val="004125A4"/>
    <w:rsid w:val="00412B10"/>
    <w:rsid w:val="00412ECB"/>
    <w:rsid w:val="00413F4B"/>
    <w:rsid w:val="0041482B"/>
    <w:rsid w:val="00414D0D"/>
    <w:rsid w:val="00414FC3"/>
    <w:rsid w:val="004159E6"/>
    <w:rsid w:val="00415BF1"/>
    <w:rsid w:val="00415C9A"/>
    <w:rsid w:val="00416385"/>
    <w:rsid w:val="004165FD"/>
    <w:rsid w:val="00416746"/>
    <w:rsid w:val="00416B47"/>
    <w:rsid w:val="00417B0A"/>
    <w:rsid w:val="00417B5B"/>
    <w:rsid w:val="00420530"/>
    <w:rsid w:val="004206AD"/>
    <w:rsid w:val="00420A62"/>
    <w:rsid w:val="00420B64"/>
    <w:rsid w:val="00420BA4"/>
    <w:rsid w:val="004218D9"/>
    <w:rsid w:val="004219F3"/>
    <w:rsid w:val="00421B58"/>
    <w:rsid w:val="0042231E"/>
    <w:rsid w:val="004224A0"/>
    <w:rsid w:val="00422625"/>
    <w:rsid w:val="00422688"/>
    <w:rsid w:val="00422D2B"/>
    <w:rsid w:val="00423023"/>
    <w:rsid w:val="004230BA"/>
    <w:rsid w:val="00423D60"/>
    <w:rsid w:val="00424525"/>
    <w:rsid w:val="004257F3"/>
    <w:rsid w:val="00425ACA"/>
    <w:rsid w:val="00426062"/>
    <w:rsid w:val="00426250"/>
    <w:rsid w:val="00426725"/>
    <w:rsid w:val="004267DA"/>
    <w:rsid w:val="00426E2E"/>
    <w:rsid w:val="00427F8D"/>
    <w:rsid w:val="00430954"/>
    <w:rsid w:val="004309C1"/>
    <w:rsid w:val="00430AC2"/>
    <w:rsid w:val="00430CF7"/>
    <w:rsid w:val="00431723"/>
    <w:rsid w:val="0043249A"/>
    <w:rsid w:val="004324FC"/>
    <w:rsid w:val="00432618"/>
    <w:rsid w:val="00432C37"/>
    <w:rsid w:val="004332C8"/>
    <w:rsid w:val="00433E61"/>
    <w:rsid w:val="00433E7A"/>
    <w:rsid w:val="0043534C"/>
    <w:rsid w:val="004356DD"/>
    <w:rsid w:val="0043575F"/>
    <w:rsid w:val="00435B25"/>
    <w:rsid w:val="00435B6B"/>
    <w:rsid w:val="004373D1"/>
    <w:rsid w:val="00437475"/>
    <w:rsid w:val="00437554"/>
    <w:rsid w:val="004375B0"/>
    <w:rsid w:val="00437AE6"/>
    <w:rsid w:val="00440460"/>
    <w:rsid w:val="0044058E"/>
    <w:rsid w:val="00441D5A"/>
    <w:rsid w:val="004421F4"/>
    <w:rsid w:val="00442430"/>
    <w:rsid w:val="00442502"/>
    <w:rsid w:val="00442539"/>
    <w:rsid w:val="0044257F"/>
    <w:rsid w:val="00442C6E"/>
    <w:rsid w:val="00442F6A"/>
    <w:rsid w:val="00442FF1"/>
    <w:rsid w:val="00443202"/>
    <w:rsid w:val="0044355C"/>
    <w:rsid w:val="00443990"/>
    <w:rsid w:val="00443BD9"/>
    <w:rsid w:val="00443FBA"/>
    <w:rsid w:val="00444285"/>
    <w:rsid w:val="00444E2C"/>
    <w:rsid w:val="00444E8D"/>
    <w:rsid w:val="00444FD8"/>
    <w:rsid w:val="00445081"/>
    <w:rsid w:val="004453A0"/>
    <w:rsid w:val="00445998"/>
    <w:rsid w:val="00445F38"/>
    <w:rsid w:val="0044623C"/>
    <w:rsid w:val="004464D0"/>
    <w:rsid w:val="00446565"/>
    <w:rsid w:val="00446865"/>
    <w:rsid w:val="00446896"/>
    <w:rsid w:val="00446938"/>
    <w:rsid w:val="00446CA5"/>
    <w:rsid w:val="00446D1A"/>
    <w:rsid w:val="00446D7D"/>
    <w:rsid w:val="004472CF"/>
    <w:rsid w:val="00450071"/>
    <w:rsid w:val="00450262"/>
    <w:rsid w:val="004503C2"/>
    <w:rsid w:val="00450A9E"/>
    <w:rsid w:val="00450CA5"/>
    <w:rsid w:val="00450EC5"/>
    <w:rsid w:val="004514B6"/>
    <w:rsid w:val="00451712"/>
    <w:rsid w:val="00451BB0"/>
    <w:rsid w:val="004523F5"/>
    <w:rsid w:val="00452479"/>
    <w:rsid w:val="00452602"/>
    <w:rsid w:val="0045277B"/>
    <w:rsid w:val="00452D11"/>
    <w:rsid w:val="00452F7A"/>
    <w:rsid w:val="00453A14"/>
    <w:rsid w:val="004544E5"/>
    <w:rsid w:val="004547F8"/>
    <w:rsid w:val="00454BD0"/>
    <w:rsid w:val="00454C4B"/>
    <w:rsid w:val="00455172"/>
    <w:rsid w:val="00455411"/>
    <w:rsid w:val="00455448"/>
    <w:rsid w:val="0045552D"/>
    <w:rsid w:val="00455968"/>
    <w:rsid w:val="00456612"/>
    <w:rsid w:val="004567BF"/>
    <w:rsid w:val="00456846"/>
    <w:rsid w:val="00456C50"/>
    <w:rsid w:val="00456DD2"/>
    <w:rsid w:val="00457014"/>
    <w:rsid w:val="00457057"/>
    <w:rsid w:val="00457323"/>
    <w:rsid w:val="00457488"/>
    <w:rsid w:val="004575DF"/>
    <w:rsid w:val="004577DD"/>
    <w:rsid w:val="00457FEA"/>
    <w:rsid w:val="004605BD"/>
    <w:rsid w:val="00460F0C"/>
    <w:rsid w:val="00461301"/>
    <w:rsid w:val="004613F2"/>
    <w:rsid w:val="0046146E"/>
    <w:rsid w:val="004618EC"/>
    <w:rsid w:val="0046254B"/>
    <w:rsid w:val="004628B6"/>
    <w:rsid w:val="00462BD7"/>
    <w:rsid w:val="00462C36"/>
    <w:rsid w:val="00462C43"/>
    <w:rsid w:val="004631DE"/>
    <w:rsid w:val="00463339"/>
    <w:rsid w:val="0046394E"/>
    <w:rsid w:val="00463D2C"/>
    <w:rsid w:val="004640BF"/>
    <w:rsid w:val="00464130"/>
    <w:rsid w:val="004652C7"/>
    <w:rsid w:val="00465685"/>
    <w:rsid w:val="00467141"/>
    <w:rsid w:val="00467C55"/>
    <w:rsid w:val="004706E5"/>
    <w:rsid w:val="00470BCA"/>
    <w:rsid w:val="00470E9D"/>
    <w:rsid w:val="00471191"/>
    <w:rsid w:val="00471878"/>
    <w:rsid w:val="00471AA1"/>
    <w:rsid w:val="00471D7A"/>
    <w:rsid w:val="004732C5"/>
    <w:rsid w:val="004733C6"/>
    <w:rsid w:val="00473D23"/>
    <w:rsid w:val="00473D7C"/>
    <w:rsid w:val="0047441C"/>
    <w:rsid w:val="00474C8E"/>
    <w:rsid w:val="0047526A"/>
    <w:rsid w:val="00475BA6"/>
    <w:rsid w:val="00475BA9"/>
    <w:rsid w:val="0047657B"/>
    <w:rsid w:val="004767CD"/>
    <w:rsid w:val="004778CC"/>
    <w:rsid w:val="00480278"/>
    <w:rsid w:val="004805A8"/>
    <w:rsid w:val="00481BBB"/>
    <w:rsid w:val="00481CCD"/>
    <w:rsid w:val="00481FC0"/>
    <w:rsid w:val="004821DA"/>
    <w:rsid w:val="00482285"/>
    <w:rsid w:val="004825A6"/>
    <w:rsid w:val="0048572A"/>
    <w:rsid w:val="00485758"/>
    <w:rsid w:val="0048614E"/>
    <w:rsid w:val="00486D06"/>
    <w:rsid w:val="00486F8E"/>
    <w:rsid w:val="0048764E"/>
    <w:rsid w:val="004876AC"/>
    <w:rsid w:val="00487E4A"/>
    <w:rsid w:val="0049060F"/>
    <w:rsid w:val="004909AF"/>
    <w:rsid w:val="00490D8C"/>
    <w:rsid w:val="004913EE"/>
    <w:rsid w:val="00491896"/>
    <w:rsid w:val="0049195B"/>
    <w:rsid w:val="00491B5F"/>
    <w:rsid w:val="00491BE6"/>
    <w:rsid w:val="00491C55"/>
    <w:rsid w:val="00492029"/>
    <w:rsid w:val="00492491"/>
    <w:rsid w:val="00493302"/>
    <w:rsid w:val="0049395B"/>
    <w:rsid w:val="004939DA"/>
    <w:rsid w:val="00493A77"/>
    <w:rsid w:val="00493BDC"/>
    <w:rsid w:val="00493BE6"/>
    <w:rsid w:val="00493CA8"/>
    <w:rsid w:val="00493F44"/>
    <w:rsid w:val="0049597E"/>
    <w:rsid w:val="00495A84"/>
    <w:rsid w:val="004960E3"/>
    <w:rsid w:val="00496173"/>
    <w:rsid w:val="004963F4"/>
    <w:rsid w:val="0049748C"/>
    <w:rsid w:val="004977B2"/>
    <w:rsid w:val="00497B21"/>
    <w:rsid w:val="00497F1A"/>
    <w:rsid w:val="004A054B"/>
    <w:rsid w:val="004A0845"/>
    <w:rsid w:val="004A0BF9"/>
    <w:rsid w:val="004A0F14"/>
    <w:rsid w:val="004A1577"/>
    <w:rsid w:val="004A1CEF"/>
    <w:rsid w:val="004A1ED2"/>
    <w:rsid w:val="004A2A07"/>
    <w:rsid w:val="004A2CBF"/>
    <w:rsid w:val="004A2E12"/>
    <w:rsid w:val="004A2E27"/>
    <w:rsid w:val="004A3956"/>
    <w:rsid w:val="004A4CFA"/>
    <w:rsid w:val="004A4F79"/>
    <w:rsid w:val="004A5433"/>
    <w:rsid w:val="004A55BB"/>
    <w:rsid w:val="004A65D3"/>
    <w:rsid w:val="004A70C7"/>
    <w:rsid w:val="004A7279"/>
    <w:rsid w:val="004A7486"/>
    <w:rsid w:val="004A759B"/>
    <w:rsid w:val="004A77A4"/>
    <w:rsid w:val="004A7CB0"/>
    <w:rsid w:val="004A7DCB"/>
    <w:rsid w:val="004A7F7A"/>
    <w:rsid w:val="004B043B"/>
    <w:rsid w:val="004B094A"/>
    <w:rsid w:val="004B0A92"/>
    <w:rsid w:val="004B103E"/>
    <w:rsid w:val="004B1474"/>
    <w:rsid w:val="004B1711"/>
    <w:rsid w:val="004B1900"/>
    <w:rsid w:val="004B1FEA"/>
    <w:rsid w:val="004B2521"/>
    <w:rsid w:val="004B2B15"/>
    <w:rsid w:val="004B2B19"/>
    <w:rsid w:val="004B30CF"/>
    <w:rsid w:val="004B3456"/>
    <w:rsid w:val="004B3F9B"/>
    <w:rsid w:val="004B4402"/>
    <w:rsid w:val="004B4B22"/>
    <w:rsid w:val="004B4FBA"/>
    <w:rsid w:val="004B511C"/>
    <w:rsid w:val="004B53A5"/>
    <w:rsid w:val="004B54F0"/>
    <w:rsid w:val="004B5562"/>
    <w:rsid w:val="004B599B"/>
    <w:rsid w:val="004B5DC1"/>
    <w:rsid w:val="004B5E15"/>
    <w:rsid w:val="004B6A09"/>
    <w:rsid w:val="004B6BF2"/>
    <w:rsid w:val="004B75C5"/>
    <w:rsid w:val="004B7854"/>
    <w:rsid w:val="004B7D76"/>
    <w:rsid w:val="004B7FC9"/>
    <w:rsid w:val="004C0059"/>
    <w:rsid w:val="004C0F56"/>
    <w:rsid w:val="004C1046"/>
    <w:rsid w:val="004C1315"/>
    <w:rsid w:val="004C1552"/>
    <w:rsid w:val="004C193F"/>
    <w:rsid w:val="004C20BE"/>
    <w:rsid w:val="004C2720"/>
    <w:rsid w:val="004C2A76"/>
    <w:rsid w:val="004C2C61"/>
    <w:rsid w:val="004C3E08"/>
    <w:rsid w:val="004C454A"/>
    <w:rsid w:val="004C4990"/>
    <w:rsid w:val="004C56A6"/>
    <w:rsid w:val="004C5F4A"/>
    <w:rsid w:val="004C6AB5"/>
    <w:rsid w:val="004C6BC0"/>
    <w:rsid w:val="004C74BC"/>
    <w:rsid w:val="004C7562"/>
    <w:rsid w:val="004C75E8"/>
    <w:rsid w:val="004C7F0D"/>
    <w:rsid w:val="004D02A1"/>
    <w:rsid w:val="004D084A"/>
    <w:rsid w:val="004D0984"/>
    <w:rsid w:val="004D0E78"/>
    <w:rsid w:val="004D1576"/>
    <w:rsid w:val="004D2247"/>
    <w:rsid w:val="004D231C"/>
    <w:rsid w:val="004D2334"/>
    <w:rsid w:val="004D26C9"/>
    <w:rsid w:val="004D3097"/>
    <w:rsid w:val="004D333B"/>
    <w:rsid w:val="004D3384"/>
    <w:rsid w:val="004D34E3"/>
    <w:rsid w:val="004D397E"/>
    <w:rsid w:val="004D3980"/>
    <w:rsid w:val="004D427F"/>
    <w:rsid w:val="004D44EA"/>
    <w:rsid w:val="004D5276"/>
    <w:rsid w:val="004D5789"/>
    <w:rsid w:val="004D57EF"/>
    <w:rsid w:val="004D5BBB"/>
    <w:rsid w:val="004D6153"/>
    <w:rsid w:val="004D7AAD"/>
    <w:rsid w:val="004D7F07"/>
    <w:rsid w:val="004E00AD"/>
    <w:rsid w:val="004E05DF"/>
    <w:rsid w:val="004E062E"/>
    <w:rsid w:val="004E0EBF"/>
    <w:rsid w:val="004E1190"/>
    <w:rsid w:val="004E13B5"/>
    <w:rsid w:val="004E21C0"/>
    <w:rsid w:val="004E24EE"/>
    <w:rsid w:val="004E25AD"/>
    <w:rsid w:val="004E2768"/>
    <w:rsid w:val="004E27E9"/>
    <w:rsid w:val="004E287F"/>
    <w:rsid w:val="004E319F"/>
    <w:rsid w:val="004E3B15"/>
    <w:rsid w:val="004E422D"/>
    <w:rsid w:val="004E43B4"/>
    <w:rsid w:val="004E45BD"/>
    <w:rsid w:val="004E45C8"/>
    <w:rsid w:val="004E4C44"/>
    <w:rsid w:val="004E4D84"/>
    <w:rsid w:val="004E5184"/>
    <w:rsid w:val="004E57D0"/>
    <w:rsid w:val="004E5ADF"/>
    <w:rsid w:val="004E5C77"/>
    <w:rsid w:val="004E5DDF"/>
    <w:rsid w:val="004E6228"/>
    <w:rsid w:val="004E7227"/>
    <w:rsid w:val="004E780F"/>
    <w:rsid w:val="004E7FA5"/>
    <w:rsid w:val="004F02FC"/>
    <w:rsid w:val="004F0487"/>
    <w:rsid w:val="004F0D62"/>
    <w:rsid w:val="004F0E4C"/>
    <w:rsid w:val="004F1177"/>
    <w:rsid w:val="004F11A1"/>
    <w:rsid w:val="004F1FED"/>
    <w:rsid w:val="004F2BF2"/>
    <w:rsid w:val="004F34F9"/>
    <w:rsid w:val="004F462C"/>
    <w:rsid w:val="004F47FF"/>
    <w:rsid w:val="004F4818"/>
    <w:rsid w:val="004F4A9F"/>
    <w:rsid w:val="004F4B6D"/>
    <w:rsid w:val="004F4BAA"/>
    <w:rsid w:val="004F4C2C"/>
    <w:rsid w:val="004F4EE9"/>
    <w:rsid w:val="004F52F1"/>
    <w:rsid w:val="004F5B9F"/>
    <w:rsid w:val="004F60B8"/>
    <w:rsid w:val="004F65EF"/>
    <w:rsid w:val="004F6B14"/>
    <w:rsid w:val="004F71E3"/>
    <w:rsid w:val="004F7E38"/>
    <w:rsid w:val="005009F2"/>
    <w:rsid w:val="00500A18"/>
    <w:rsid w:val="00500AA8"/>
    <w:rsid w:val="00500B94"/>
    <w:rsid w:val="00500E1B"/>
    <w:rsid w:val="00500E39"/>
    <w:rsid w:val="005012BA"/>
    <w:rsid w:val="00501383"/>
    <w:rsid w:val="00501E0A"/>
    <w:rsid w:val="0050206C"/>
    <w:rsid w:val="00502A74"/>
    <w:rsid w:val="0050354C"/>
    <w:rsid w:val="005038D6"/>
    <w:rsid w:val="00503D70"/>
    <w:rsid w:val="00503F4A"/>
    <w:rsid w:val="00504068"/>
    <w:rsid w:val="0050425B"/>
    <w:rsid w:val="0050487A"/>
    <w:rsid w:val="00504F37"/>
    <w:rsid w:val="0050523E"/>
    <w:rsid w:val="0050556A"/>
    <w:rsid w:val="0050586D"/>
    <w:rsid w:val="00505AC9"/>
    <w:rsid w:val="00505AF8"/>
    <w:rsid w:val="00505F0B"/>
    <w:rsid w:val="00505F34"/>
    <w:rsid w:val="00506A00"/>
    <w:rsid w:val="00506A5C"/>
    <w:rsid w:val="00506EB8"/>
    <w:rsid w:val="005070DD"/>
    <w:rsid w:val="00507519"/>
    <w:rsid w:val="00507568"/>
    <w:rsid w:val="005079AC"/>
    <w:rsid w:val="00510138"/>
    <w:rsid w:val="0051020E"/>
    <w:rsid w:val="0051031C"/>
    <w:rsid w:val="00510374"/>
    <w:rsid w:val="005105E3"/>
    <w:rsid w:val="00510BE1"/>
    <w:rsid w:val="005114F7"/>
    <w:rsid w:val="005115BF"/>
    <w:rsid w:val="00511737"/>
    <w:rsid w:val="00511824"/>
    <w:rsid w:val="0051191C"/>
    <w:rsid w:val="00511985"/>
    <w:rsid w:val="00512473"/>
    <w:rsid w:val="005127C5"/>
    <w:rsid w:val="005128EF"/>
    <w:rsid w:val="00512F30"/>
    <w:rsid w:val="00512F78"/>
    <w:rsid w:val="0051350A"/>
    <w:rsid w:val="005136C2"/>
    <w:rsid w:val="00513A05"/>
    <w:rsid w:val="00513FEC"/>
    <w:rsid w:val="005141B1"/>
    <w:rsid w:val="005146B6"/>
    <w:rsid w:val="005149B6"/>
    <w:rsid w:val="00515364"/>
    <w:rsid w:val="005160C6"/>
    <w:rsid w:val="005163C7"/>
    <w:rsid w:val="005163F2"/>
    <w:rsid w:val="00516606"/>
    <w:rsid w:val="0051687A"/>
    <w:rsid w:val="005178EB"/>
    <w:rsid w:val="00517AD2"/>
    <w:rsid w:val="0052070C"/>
    <w:rsid w:val="00520C8F"/>
    <w:rsid w:val="00521232"/>
    <w:rsid w:val="00521A0A"/>
    <w:rsid w:val="00521D89"/>
    <w:rsid w:val="00521FE3"/>
    <w:rsid w:val="00522242"/>
    <w:rsid w:val="005223E6"/>
    <w:rsid w:val="0052250E"/>
    <w:rsid w:val="00522566"/>
    <w:rsid w:val="0052258B"/>
    <w:rsid w:val="0052286E"/>
    <w:rsid w:val="0052386B"/>
    <w:rsid w:val="00523CBA"/>
    <w:rsid w:val="00524173"/>
    <w:rsid w:val="0052484E"/>
    <w:rsid w:val="00525609"/>
    <w:rsid w:val="00525658"/>
    <w:rsid w:val="00525661"/>
    <w:rsid w:val="00525838"/>
    <w:rsid w:val="00525C34"/>
    <w:rsid w:val="00526204"/>
    <w:rsid w:val="0052620C"/>
    <w:rsid w:val="005263F5"/>
    <w:rsid w:val="0052677C"/>
    <w:rsid w:val="00526FED"/>
    <w:rsid w:val="00527141"/>
    <w:rsid w:val="00527549"/>
    <w:rsid w:val="00530491"/>
    <w:rsid w:val="00530F50"/>
    <w:rsid w:val="005310E2"/>
    <w:rsid w:val="005316B9"/>
    <w:rsid w:val="005322B3"/>
    <w:rsid w:val="0053230D"/>
    <w:rsid w:val="00532A8A"/>
    <w:rsid w:val="00532E1D"/>
    <w:rsid w:val="00533588"/>
    <w:rsid w:val="00533C2F"/>
    <w:rsid w:val="0053472C"/>
    <w:rsid w:val="00535336"/>
    <w:rsid w:val="0053588E"/>
    <w:rsid w:val="00535EEF"/>
    <w:rsid w:val="00535F77"/>
    <w:rsid w:val="00536208"/>
    <w:rsid w:val="00536BEF"/>
    <w:rsid w:val="00536D00"/>
    <w:rsid w:val="00536F59"/>
    <w:rsid w:val="00537980"/>
    <w:rsid w:val="00540156"/>
    <w:rsid w:val="00540EFD"/>
    <w:rsid w:val="005411F4"/>
    <w:rsid w:val="00541210"/>
    <w:rsid w:val="00541305"/>
    <w:rsid w:val="00541A1D"/>
    <w:rsid w:val="00541A1F"/>
    <w:rsid w:val="00541B9F"/>
    <w:rsid w:val="00541E6A"/>
    <w:rsid w:val="00541F5A"/>
    <w:rsid w:val="00542F00"/>
    <w:rsid w:val="00543095"/>
    <w:rsid w:val="00543333"/>
    <w:rsid w:val="00543DC6"/>
    <w:rsid w:val="00544657"/>
    <w:rsid w:val="005456A7"/>
    <w:rsid w:val="005457B9"/>
    <w:rsid w:val="005458B4"/>
    <w:rsid w:val="00545F06"/>
    <w:rsid w:val="0054615E"/>
    <w:rsid w:val="00546380"/>
    <w:rsid w:val="00547DEA"/>
    <w:rsid w:val="005505C1"/>
    <w:rsid w:val="00550B17"/>
    <w:rsid w:val="00551157"/>
    <w:rsid w:val="005514FE"/>
    <w:rsid w:val="005515FE"/>
    <w:rsid w:val="0055289F"/>
    <w:rsid w:val="00552996"/>
    <w:rsid w:val="00552B9D"/>
    <w:rsid w:val="00552CF7"/>
    <w:rsid w:val="00552DAA"/>
    <w:rsid w:val="00552DC6"/>
    <w:rsid w:val="00553472"/>
    <w:rsid w:val="005537B2"/>
    <w:rsid w:val="00554461"/>
    <w:rsid w:val="005544D5"/>
    <w:rsid w:val="00555C1F"/>
    <w:rsid w:val="00555CEB"/>
    <w:rsid w:val="00555E12"/>
    <w:rsid w:val="00555F97"/>
    <w:rsid w:val="00556096"/>
    <w:rsid w:val="00556658"/>
    <w:rsid w:val="005572CF"/>
    <w:rsid w:val="005575D0"/>
    <w:rsid w:val="00557E27"/>
    <w:rsid w:val="00557E71"/>
    <w:rsid w:val="00560DED"/>
    <w:rsid w:val="00561061"/>
    <w:rsid w:val="00561E63"/>
    <w:rsid w:val="0056212A"/>
    <w:rsid w:val="0056225A"/>
    <w:rsid w:val="00562A52"/>
    <w:rsid w:val="00562E56"/>
    <w:rsid w:val="00562F76"/>
    <w:rsid w:val="00563403"/>
    <w:rsid w:val="0056351C"/>
    <w:rsid w:val="0056388D"/>
    <w:rsid w:val="005638CC"/>
    <w:rsid w:val="00564018"/>
    <w:rsid w:val="0056416D"/>
    <w:rsid w:val="005648BB"/>
    <w:rsid w:val="00564D69"/>
    <w:rsid w:val="00564F2C"/>
    <w:rsid w:val="0056514D"/>
    <w:rsid w:val="00565FF2"/>
    <w:rsid w:val="005660E6"/>
    <w:rsid w:val="00566319"/>
    <w:rsid w:val="0056661F"/>
    <w:rsid w:val="005666CC"/>
    <w:rsid w:val="00566785"/>
    <w:rsid w:val="005669B0"/>
    <w:rsid w:val="005671D7"/>
    <w:rsid w:val="00567B50"/>
    <w:rsid w:val="00567E88"/>
    <w:rsid w:val="00570270"/>
    <w:rsid w:val="0057052E"/>
    <w:rsid w:val="00572199"/>
    <w:rsid w:val="005727B0"/>
    <w:rsid w:val="00572967"/>
    <w:rsid w:val="00572DD0"/>
    <w:rsid w:val="00573719"/>
    <w:rsid w:val="00573C23"/>
    <w:rsid w:val="00573C39"/>
    <w:rsid w:val="005740F9"/>
    <w:rsid w:val="005748F1"/>
    <w:rsid w:val="00574AFB"/>
    <w:rsid w:val="0057524E"/>
    <w:rsid w:val="005761D2"/>
    <w:rsid w:val="0057685D"/>
    <w:rsid w:val="00576C7B"/>
    <w:rsid w:val="00576C7C"/>
    <w:rsid w:val="00577EE2"/>
    <w:rsid w:val="0058035A"/>
    <w:rsid w:val="005806CE"/>
    <w:rsid w:val="0058094E"/>
    <w:rsid w:val="00580B4D"/>
    <w:rsid w:val="00580E14"/>
    <w:rsid w:val="00580F16"/>
    <w:rsid w:val="00580FE9"/>
    <w:rsid w:val="0058181F"/>
    <w:rsid w:val="00582CAA"/>
    <w:rsid w:val="00582EB0"/>
    <w:rsid w:val="00582ED8"/>
    <w:rsid w:val="00582F9A"/>
    <w:rsid w:val="005835D0"/>
    <w:rsid w:val="0058395F"/>
    <w:rsid w:val="0058422C"/>
    <w:rsid w:val="0058429C"/>
    <w:rsid w:val="0058488D"/>
    <w:rsid w:val="0058488E"/>
    <w:rsid w:val="0058509F"/>
    <w:rsid w:val="00585484"/>
    <w:rsid w:val="005855E7"/>
    <w:rsid w:val="005856ED"/>
    <w:rsid w:val="00586EC3"/>
    <w:rsid w:val="00586F43"/>
    <w:rsid w:val="0058743C"/>
    <w:rsid w:val="0058786C"/>
    <w:rsid w:val="00587E0F"/>
    <w:rsid w:val="00590B00"/>
    <w:rsid w:val="005917AB"/>
    <w:rsid w:val="005917D3"/>
    <w:rsid w:val="005918D6"/>
    <w:rsid w:val="00591AAC"/>
    <w:rsid w:val="0059203F"/>
    <w:rsid w:val="005926B1"/>
    <w:rsid w:val="0059315B"/>
    <w:rsid w:val="005936D0"/>
    <w:rsid w:val="00593BAA"/>
    <w:rsid w:val="00593E7F"/>
    <w:rsid w:val="00594623"/>
    <w:rsid w:val="00594740"/>
    <w:rsid w:val="0059483D"/>
    <w:rsid w:val="00594A4F"/>
    <w:rsid w:val="00594B59"/>
    <w:rsid w:val="00594D66"/>
    <w:rsid w:val="00594F43"/>
    <w:rsid w:val="0059538B"/>
    <w:rsid w:val="0059564D"/>
    <w:rsid w:val="005957D3"/>
    <w:rsid w:val="00595E63"/>
    <w:rsid w:val="00595EDF"/>
    <w:rsid w:val="00596072"/>
    <w:rsid w:val="005963ED"/>
    <w:rsid w:val="005965DF"/>
    <w:rsid w:val="00596D48"/>
    <w:rsid w:val="00596F92"/>
    <w:rsid w:val="005978C2"/>
    <w:rsid w:val="005A0122"/>
    <w:rsid w:val="005A0206"/>
    <w:rsid w:val="005A0A56"/>
    <w:rsid w:val="005A1374"/>
    <w:rsid w:val="005A173B"/>
    <w:rsid w:val="005A18D9"/>
    <w:rsid w:val="005A1996"/>
    <w:rsid w:val="005A1AFF"/>
    <w:rsid w:val="005A1E39"/>
    <w:rsid w:val="005A20D0"/>
    <w:rsid w:val="005A2407"/>
    <w:rsid w:val="005A28A3"/>
    <w:rsid w:val="005A2CEB"/>
    <w:rsid w:val="005A2D04"/>
    <w:rsid w:val="005A2F65"/>
    <w:rsid w:val="005A31EF"/>
    <w:rsid w:val="005A34EE"/>
    <w:rsid w:val="005A3FC7"/>
    <w:rsid w:val="005A44DE"/>
    <w:rsid w:val="005A4EAE"/>
    <w:rsid w:val="005A5595"/>
    <w:rsid w:val="005A625C"/>
    <w:rsid w:val="005A6779"/>
    <w:rsid w:val="005A6BE7"/>
    <w:rsid w:val="005A73B2"/>
    <w:rsid w:val="005A75A7"/>
    <w:rsid w:val="005A7737"/>
    <w:rsid w:val="005A775B"/>
    <w:rsid w:val="005A78AD"/>
    <w:rsid w:val="005A7D9E"/>
    <w:rsid w:val="005A7F95"/>
    <w:rsid w:val="005B05CF"/>
    <w:rsid w:val="005B0649"/>
    <w:rsid w:val="005B0FB3"/>
    <w:rsid w:val="005B1017"/>
    <w:rsid w:val="005B24E8"/>
    <w:rsid w:val="005B28EE"/>
    <w:rsid w:val="005B2DAE"/>
    <w:rsid w:val="005B2E06"/>
    <w:rsid w:val="005B3541"/>
    <w:rsid w:val="005B374C"/>
    <w:rsid w:val="005B3ED0"/>
    <w:rsid w:val="005B451C"/>
    <w:rsid w:val="005B46FB"/>
    <w:rsid w:val="005B4B2C"/>
    <w:rsid w:val="005B5077"/>
    <w:rsid w:val="005B5B0F"/>
    <w:rsid w:val="005B5E23"/>
    <w:rsid w:val="005B6EAD"/>
    <w:rsid w:val="005B6F8B"/>
    <w:rsid w:val="005B7005"/>
    <w:rsid w:val="005C0518"/>
    <w:rsid w:val="005C0C25"/>
    <w:rsid w:val="005C0F10"/>
    <w:rsid w:val="005C1776"/>
    <w:rsid w:val="005C1D9E"/>
    <w:rsid w:val="005C223D"/>
    <w:rsid w:val="005C2528"/>
    <w:rsid w:val="005C2E3B"/>
    <w:rsid w:val="005C2E46"/>
    <w:rsid w:val="005C3BEF"/>
    <w:rsid w:val="005C4068"/>
    <w:rsid w:val="005C4302"/>
    <w:rsid w:val="005C4B94"/>
    <w:rsid w:val="005C56D1"/>
    <w:rsid w:val="005C5E39"/>
    <w:rsid w:val="005C5EF3"/>
    <w:rsid w:val="005C6099"/>
    <w:rsid w:val="005C624B"/>
    <w:rsid w:val="005C634D"/>
    <w:rsid w:val="005C66AB"/>
    <w:rsid w:val="005C6C02"/>
    <w:rsid w:val="005C6CFC"/>
    <w:rsid w:val="005C71CA"/>
    <w:rsid w:val="005C75B0"/>
    <w:rsid w:val="005C7733"/>
    <w:rsid w:val="005C7BB6"/>
    <w:rsid w:val="005C7CF4"/>
    <w:rsid w:val="005C7F01"/>
    <w:rsid w:val="005D0158"/>
    <w:rsid w:val="005D0346"/>
    <w:rsid w:val="005D038C"/>
    <w:rsid w:val="005D090A"/>
    <w:rsid w:val="005D0A0C"/>
    <w:rsid w:val="005D0CEF"/>
    <w:rsid w:val="005D0F60"/>
    <w:rsid w:val="005D115F"/>
    <w:rsid w:val="005D1FEE"/>
    <w:rsid w:val="005D2404"/>
    <w:rsid w:val="005D3384"/>
    <w:rsid w:val="005D37AF"/>
    <w:rsid w:val="005D3C72"/>
    <w:rsid w:val="005D3E0F"/>
    <w:rsid w:val="005D3E19"/>
    <w:rsid w:val="005D4907"/>
    <w:rsid w:val="005D4BC8"/>
    <w:rsid w:val="005D57CD"/>
    <w:rsid w:val="005D5E51"/>
    <w:rsid w:val="005D602B"/>
    <w:rsid w:val="005D65F4"/>
    <w:rsid w:val="005D67AC"/>
    <w:rsid w:val="005D7255"/>
    <w:rsid w:val="005D7708"/>
    <w:rsid w:val="005D78A9"/>
    <w:rsid w:val="005E1717"/>
    <w:rsid w:val="005E1781"/>
    <w:rsid w:val="005E1C52"/>
    <w:rsid w:val="005E1D8A"/>
    <w:rsid w:val="005E1EDE"/>
    <w:rsid w:val="005E20A9"/>
    <w:rsid w:val="005E21F4"/>
    <w:rsid w:val="005E2525"/>
    <w:rsid w:val="005E2589"/>
    <w:rsid w:val="005E2966"/>
    <w:rsid w:val="005E2AC8"/>
    <w:rsid w:val="005E359F"/>
    <w:rsid w:val="005E47FC"/>
    <w:rsid w:val="005E48B2"/>
    <w:rsid w:val="005E5211"/>
    <w:rsid w:val="005E53C7"/>
    <w:rsid w:val="005E546E"/>
    <w:rsid w:val="005E5B7C"/>
    <w:rsid w:val="005E626A"/>
    <w:rsid w:val="005E6315"/>
    <w:rsid w:val="005E6CBE"/>
    <w:rsid w:val="005E6DD6"/>
    <w:rsid w:val="005E7542"/>
    <w:rsid w:val="005E7C12"/>
    <w:rsid w:val="005E7E5D"/>
    <w:rsid w:val="005E7FDF"/>
    <w:rsid w:val="005F23C2"/>
    <w:rsid w:val="005F24F0"/>
    <w:rsid w:val="005F3537"/>
    <w:rsid w:val="005F4043"/>
    <w:rsid w:val="005F4437"/>
    <w:rsid w:val="005F4A4E"/>
    <w:rsid w:val="005F4AA7"/>
    <w:rsid w:val="005F4CC0"/>
    <w:rsid w:val="005F504C"/>
    <w:rsid w:val="005F5423"/>
    <w:rsid w:val="005F5461"/>
    <w:rsid w:val="005F577F"/>
    <w:rsid w:val="005F7539"/>
    <w:rsid w:val="005F7B17"/>
    <w:rsid w:val="005F7F48"/>
    <w:rsid w:val="005F7FE0"/>
    <w:rsid w:val="00600642"/>
    <w:rsid w:val="00600F08"/>
    <w:rsid w:val="006013FB"/>
    <w:rsid w:val="00601BC5"/>
    <w:rsid w:val="00601C8A"/>
    <w:rsid w:val="006023DD"/>
    <w:rsid w:val="00602DF0"/>
    <w:rsid w:val="00603550"/>
    <w:rsid w:val="00603FBF"/>
    <w:rsid w:val="006044D9"/>
    <w:rsid w:val="00604C14"/>
    <w:rsid w:val="00604F3E"/>
    <w:rsid w:val="00605067"/>
    <w:rsid w:val="0060564F"/>
    <w:rsid w:val="006057BE"/>
    <w:rsid w:val="00605D71"/>
    <w:rsid w:val="00605D80"/>
    <w:rsid w:val="00605F65"/>
    <w:rsid w:val="00606111"/>
    <w:rsid w:val="0060689D"/>
    <w:rsid w:val="00606BD2"/>
    <w:rsid w:val="00606F82"/>
    <w:rsid w:val="006075CE"/>
    <w:rsid w:val="0061036E"/>
    <w:rsid w:val="006103D2"/>
    <w:rsid w:val="00610724"/>
    <w:rsid w:val="0061072A"/>
    <w:rsid w:val="006107BC"/>
    <w:rsid w:val="00610971"/>
    <w:rsid w:val="0061098B"/>
    <w:rsid w:val="00610D39"/>
    <w:rsid w:val="00611121"/>
    <w:rsid w:val="006119BA"/>
    <w:rsid w:val="00611BE8"/>
    <w:rsid w:val="00612891"/>
    <w:rsid w:val="0061357C"/>
    <w:rsid w:val="006147AF"/>
    <w:rsid w:val="00614C48"/>
    <w:rsid w:val="00615D82"/>
    <w:rsid w:val="00615F0E"/>
    <w:rsid w:val="006160F1"/>
    <w:rsid w:val="00616335"/>
    <w:rsid w:val="00616819"/>
    <w:rsid w:val="00616AC9"/>
    <w:rsid w:val="00616F34"/>
    <w:rsid w:val="00617360"/>
    <w:rsid w:val="006174BE"/>
    <w:rsid w:val="006175C7"/>
    <w:rsid w:val="00617C73"/>
    <w:rsid w:val="00620697"/>
    <w:rsid w:val="00620BA0"/>
    <w:rsid w:val="00620D34"/>
    <w:rsid w:val="00621259"/>
    <w:rsid w:val="00621989"/>
    <w:rsid w:val="00622A0A"/>
    <w:rsid w:val="00622A15"/>
    <w:rsid w:val="0062321B"/>
    <w:rsid w:val="0062328F"/>
    <w:rsid w:val="00623960"/>
    <w:rsid w:val="00623C8F"/>
    <w:rsid w:val="006244FD"/>
    <w:rsid w:val="00624691"/>
    <w:rsid w:val="00624C90"/>
    <w:rsid w:val="00624E48"/>
    <w:rsid w:val="0062503F"/>
    <w:rsid w:val="00625661"/>
    <w:rsid w:val="006256F5"/>
    <w:rsid w:val="006257B7"/>
    <w:rsid w:val="0062581D"/>
    <w:rsid w:val="00625D21"/>
    <w:rsid w:val="0062624E"/>
    <w:rsid w:val="006264CF"/>
    <w:rsid w:val="0062692D"/>
    <w:rsid w:val="00626B11"/>
    <w:rsid w:val="00626F26"/>
    <w:rsid w:val="00626FE4"/>
    <w:rsid w:val="0062766B"/>
    <w:rsid w:val="00627774"/>
    <w:rsid w:val="006305A7"/>
    <w:rsid w:val="00630718"/>
    <w:rsid w:val="00630FC8"/>
    <w:rsid w:val="006317C4"/>
    <w:rsid w:val="006322B2"/>
    <w:rsid w:val="006327CE"/>
    <w:rsid w:val="00632AF4"/>
    <w:rsid w:val="00633C58"/>
    <w:rsid w:val="00633EE2"/>
    <w:rsid w:val="0063419D"/>
    <w:rsid w:val="0063437A"/>
    <w:rsid w:val="00634445"/>
    <w:rsid w:val="006344EB"/>
    <w:rsid w:val="006347A7"/>
    <w:rsid w:val="00635459"/>
    <w:rsid w:val="006359EE"/>
    <w:rsid w:val="00635BF4"/>
    <w:rsid w:val="0063610A"/>
    <w:rsid w:val="006361D4"/>
    <w:rsid w:val="006363BF"/>
    <w:rsid w:val="0063664A"/>
    <w:rsid w:val="00640B79"/>
    <w:rsid w:val="00640B94"/>
    <w:rsid w:val="006411AA"/>
    <w:rsid w:val="0064199D"/>
    <w:rsid w:val="00641A20"/>
    <w:rsid w:val="00641E7F"/>
    <w:rsid w:val="00642459"/>
    <w:rsid w:val="006424DE"/>
    <w:rsid w:val="0064265A"/>
    <w:rsid w:val="00642DD0"/>
    <w:rsid w:val="00642F87"/>
    <w:rsid w:val="006430E8"/>
    <w:rsid w:val="0064370C"/>
    <w:rsid w:val="00643803"/>
    <w:rsid w:val="00643A66"/>
    <w:rsid w:val="00643E0D"/>
    <w:rsid w:val="0064445C"/>
    <w:rsid w:val="0064463E"/>
    <w:rsid w:val="00644BA5"/>
    <w:rsid w:val="00644E0F"/>
    <w:rsid w:val="00644E49"/>
    <w:rsid w:val="00645293"/>
    <w:rsid w:val="006453CC"/>
    <w:rsid w:val="00646352"/>
    <w:rsid w:val="006463B6"/>
    <w:rsid w:val="00646D35"/>
    <w:rsid w:val="006473B4"/>
    <w:rsid w:val="00647F13"/>
    <w:rsid w:val="0065006B"/>
    <w:rsid w:val="00650752"/>
    <w:rsid w:val="00650BA7"/>
    <w:rsid w:val="0065120F"/>
    <w:rsid w:val="006513CC"/>
    <w:rsid w:val="00651C58"/>
    <w:rsid w:val="006525AB"/>
    <w:rsid w:val="006530BF"/>
    <w:rsid w:val="00653550"/>
    <w:rsid w:val="006543D1"/>
    <w:rsid w:val="0065520B"/>
    <w:rsid w:val="00655B1B"/>
    <w:rsid w:val="00655B6D"/>
    <w:rsid w:val="00655CA0"/>
    <w:rsid w:val="00655D68"/>
    <w:rsid w:val="006563E3"/>
    <w:rsid w:val="00657214"/>
    <w:rsid w:val="00657653"/>
    <w:rsid w:val="00660540"/>
    <w:rsid w:val="006606BE"/>
    <w:rsid w:val="00660ADC"/>
    <w:rsid w:val="006614B8"/>
    <w:rsid w:val="00661BB7"/>
    <w:rsid w:val="0066244F"/>
    <w:rsid w:val="00662466"/>
    <w:rsid w:val="0066298B"/>
    <w:rsid w:val="0066336C"/>
    <w:rsid w:val="0066422D"/>
    <w:rsid w:val="00664809"/>
    <w:rsid w:val="00664907"/>
    <w:rsid w:val="00664F7D"/>
    <w:rsid w:val="006659DD"/>
    <w:rsid w:val="00665ED5"/>
    <w:rsid w:val="0066638D"/>
    <w:rsid w:val="00666D45"/>
    <w:rsid w:val="00667822"/>
    <w:rsid w:val="006679B6"/>
    <w:rsid w:val="00670E87"/>
    <w:rsid w:val="00670FDC"/>
    <w:rsid w:val="00672016"/>
    <w:rsid w:val="0067220A"/>
    <w:rsid w:val="0067300F"/>
    <w:rsid w:val="0067332B"/>
    <w:rsid w:val="006735E5"/>
    <w:rsid w:val="00673B26"/>
    <w:rsid w:val="00673B55"/>
    <w:rsid w:val="00674F1E"/>
    <w:rsid w:val="006752C7"/>
    <w:rsid w:val="006754B6"/>
    <w:rsid w:val="00675522"/>
    <w:rsid w:val="006755FE"/>
    <w:rsid w:val="0067633D"/>
    <w:rsid w:val="006763F8"/>
    <w:rsid w:val="00676586"/>
    <w:rsid w:val="006767D8"/>
    <w:rsid w:val="006767E5"/>
    <w:rsid w:val="00676AAE"/>
    <w:rsid w:val="00676AC3"/>
    <w:rsid w:val="00676C64"/>
    <w:rsid w:val="006773B1"/>
    <w:rsid w:val="00677ADC"/>
    <w:rsid w:val="0068023A"/>
    <w:rsid w:val="0068027E"/>
    <w:rsid w:val="006806A7"/>
    <w:rsid w:val="00680C6D"/>
    <w:rsid w:val="00680CBF"/>
    <w:rsid w:val="00680E12"/>
    <w:rsid w:val="00680ED5"/>
    <w:rsid w:val="006812A3"/>
    <w:rsid w:val="00681960"/>
    <w:rsid w:val="00681AB7"/>
    <w:rsid w:val="00681F98"/>
    <w:rsid w:val="00682EF1"/>
    <w:rsid w:val="006832C1"/>
    <w:rsid w:val="00683579"/>
    <w:rsid w:val="0068387E"/>
    <w:rsid w:val="00683AC4"/>
    <w:rsid w:val="006846A9"/>
    <w:rsid w:val="0068504C"/>
    <w:rsid w:val="00685896"/>
    <w:rsid w:val="0068640A"/>
    <w:rsid w:val="00687594"/>
    <w:rsid w:val="00687644"/>
    <w:rsid w:val="006878C1"/>
    <w:rsid w:val="006912E9"/>
    <w:rsid w:val="00691590"/>
    <w:rsid w:val="00691790"/>
    <w:rsid w:val="006924FA"/>
    <w:rsid w:val="00693461"/>
    <w:rsid w:val="006934F1"/>
    <w:rsid w:val="00693663"/>
    <w:rsid w:val="00693A25"/>
    <w:rsid w:val="00693FBE"/>
    <w:rsid w:val="00694D1C"/>
    <w:rsid w:val="00695615"/>
    <w:rsid w:val="00695C56"/>
    <w:rsid w:val="00695C9C"/>
    <w:rsid w:val="006965AB"/>
    <w:rsid w:val="0069674C"/>
    <w:rsid w:val="006968A6"/>
    <w:rsid w:val="00696B64"/>
    <w:rsid w:val="00696FB7"/>
    <w:rsid w:val="00696FF6"/>
    <w:rsid w:val="006975A5"/>
    <w:rsid w:val="006978C1"/>
    <w:rsid w:val="0069791B"/>
    <w:rsid w:val="00697B47"/>
    <w:rsid w:val="006A01B2"/>
    <w:rsid w:val="006A08B0"/>
    <w:rsid w:val="006A19A4"/>
    <w:rsid w:val="006A19D8"/>
    <w:rsid w:val="006A1C54"/>
    <w:rsid w:val="006A1E2B"/>
    <w:rsid w:val="006A23C8"/>
    <w:rsid w:val="006A2CBA"/>
    <w:rsid w:val="006A2EA7"/>
    <w:rsid w:val="006A2F8C"/>
    <w:rsid w:val="006A3863"/>
    <w:rsid w:val="006A41DE"/>
    <w:rsid w:val="006A440E"/>
    <w:rsid w:val="006A4584"/>
    <w:rsid w:val="006A489A"/>
    <w:rsid w:val="006A50AE"/>
    <w:rsid w:val="006A5438"/>
    <w:rsid w:val="006A5588"/>
    <w:rsid w:val="006A5780"/>
    <w:rsid w:val="006A592A"/>
    <w:rsid w:val="006A5A81"/>
    <w:rsid w:val="006A5C5B"/>
    <w:rsid w:val="006A5DD9"/>
    <w:rsid w:val="006A5F6E"/>
    <w:rsid w:val="006A68AA"/>
    <w:rsid w:val="006A6D8B"/>
    <w:rsid w:val="006A6D9D"/>
    <w:rsid w:val="006A6DFF"/>
    <w:rsid w:val="006A7F47"/>
    <w:rsid w:val="006B0189"/>
    <w:rsid w:val="006B019E"/>
    <w:rsid w:val="006B0314"/>
    <w:rsid w:val="006B03E8"/>
    <w:rsid w:val="006B110B"/>
    <w:rsid w:val="006B1292"/>
    <w:rsid w:val="006B135D"/>
    <w:rsid w:val="006B15B7"/>
    <w:rsid w:val="006B16A6"/>
    <w:rsid w:val="006B16E0"/>
    <w:rsid w:val="006B1B39"/>
    <w:rsid w:val="006B1C23"/>
    <w:rsid w:val="006B23F8"/>
    <w:rsid w:val="006B262B"/>
    <w:rsid w:val="006B3314"/>
    <w:rsid w:val="006B357E"/>
    <w:rsid w:val="006B402A"/>
    <w:rsid w:val="006B40B5"/>
    <w:rsid w:val="006B5C27"/>
    <w:rsid w:val="006B6CD7"/>
    <w:rsid w:val="006B714C"/>
    <w:rsid w:val="006B7AD3"/>
    <w:rsid w:val="006C0523"/>
    <w:rsid w:val="006C073E"/>
    <w:rsid w:val="006C1E79"/>
    <w:rsid w:val="006C1EC8"/>
    <w:rsid w:val="006C20F5"/>
    <w:rsid w:val="006C292C"/>
    <w:rsid w:val="006C2CD3"/>
    <w:rsid w:val="006C2DC8"/>
    <w:rsid w:val="006C330F"/>
    <w:rsid w:val="006C37E9"/>
    <w:rsid w:val="006C479E"/>
    <w:rsid w:val="006C484D"/>
    <w:rsid w:val="006C49B7"/>
    <w:rsid w:val="006C5692"/>
    <w:rsid w:val="006C5B69"/>
    <w:rsid w:val="006C5F65"/>
    <w:rsid w:val="006C645A"/>
    <w:rsid w:val="006C69A2"/>
    <w:rsid w:val="006C6AC0"/>
    <w:rsid w:val="006C7E0D"/>
    <w:rsid w:val="006D00F5"/>
    <w:rsid w:val="006D03EC"/>
    <w:rsid w:val="006D0D7C"/>
    <w:rsid w:val="006D1280"/>
    <w:rsid w:val="006D144D"/>
    <w:rsid w:val="006D162C"/>
    <w:rsid w:val="006D23F6"/>
    <w:rsid w:val="006D24B1"/>
    <w:rsid w:val="006D3607"/>
    <w:rsid w:val="006D3828"/>
    <w:rsid w:val="006D3B68"/>
    <w:rsid w:val="006D3E13"/>
    <w:rsid w:val="006D4528"/>
    <w:rsid w:val="006D47B6"/>
    <w:rsid w:val="006D4BB5"/>
    <w:rsid w:val="006D4E14"/>
    <w:rsid w:val="006D506F"/>
    <w:rsid w:val="006D56A9"/>
    <w:rsid w:val="006D5CC0"/>
    <w:rsid w:val="006D5DE5"/>
    <w:rsid w:val="006D61DD"/>
    <w:rsid w:val="006D6CF0"/>
    <w:rsid w:val="006D77BE"/>
    <w:rsid w:val="006D7CAE"/>
    <w:rsid w:val="006D7D34"/>
    <w:rsid w:val="006D7E93"/>
    <w:rsid w:val="006E0732"/>
    <w:rsid w:val="006E0E79"/>
    <w:rsid w:val="006E0FEA"/>
    <w:rsid w:val="006E109C"/>
    <w:rsid w:val="006E14BE"/>
    <w:rsid w:val="006E1CBE"/>
    <w:rsid w:val="006E1F2B"/>
    <w:rsid w:val="006E29E9"/>
    <w:rsid w:val="006E3411"/>
    <w:rsid w:val="006E35DC"/>
    <w:rsid w:val="006E3A10"/>
    <w:rsid w:val="006E3BF4"/>
    <w:rsid w:val="006E3EA7"/>
    <w:rsid w:val="006E40AE"/>
    <w:rsid w:val="006E4968"/>
    <w:rsid w:val="006E4E3E"/>
    <w:rsid w:val="006E502B"/>
    <w:rsid w:val="006E5064"/>
    <w:rsid w:val="006E5D95"/>
    <w:rsid w:val="006E610A"/>
    <w:rsid w:val="006E6C29"/>
    <w:rsid w:val="006E6D26"/>
    <w:rsid w:val="006E7A6D"/>
    <w:rsid w:val="006F01BA"/>
    <w:rsid w:val="006F04CB"/>
    <w:rsid w:val="006F08A0"/>
    <w:rsid w:val="006F09E7"/>
    <w:rsid w:val="006F14CD"/>
    <w:rsid w:val="006F1600"/>
    <w:rsid w:val="006F1783"/>
    <w:rsid w:val="006F17D2"/>
    <w:rsid w:val="006F2C5C"/>
    <w:rsid w:val="006F337E"/>
    <w:rsid w:val="006F39D1"/>
    <w:rsid w:val="006F3CDE"/>
    <w:rsid w:val="006F3E9B"/>
    <w:rsid w:val="006F4A91"/>
    <w:rsid w:val="006F4DA3"/>
    <w:rsid w:val="006F5079"/>
    <w:rsid w:val="006F5196"/>
    <w:rsid w:val="006F564C"/>
    <w:rsid w:val="006F61E4"/>
    <w:rsid w:val="006F6BB3"/>
    <w:rsid w:val="006F705E"/>
    <w:rsid w:val="006F7360"/>
    <w:rsid w:val="006F7667"/>
    <w:rsid w:val="006F77DF"/>
    <w:rsid w:val="006F7EAA"/>
    <w:rsid w:val="00700582"/>
    <w:rsid w:val="00700C41"/>
    <w:rsid w:val="00700CF4"/>
    <w:rsid w:val="007011E3"/>
    <w:rsid w:val="0070172E"/>
    <w:rsid w:val="00701FAF"/>
    <w:rsid w:val="007022AC"/>
    <w:rsid w:val="00702C41"/>
    <w:rsid w:val="00702C7F"/>
    <w:rsid w:val="00702FCA"/>
    <w:rsid w:val="007039F1"/>
    <w:rsid w:val="00703D99"/>
    <w:rsid w:val="00704596"/>
    <w:rsid w:val="007046EB"/>
    <w:rsid w:val="00704BEF"/>
    <w:rsid w:val="00704D13"/>
    <w:rsid w:val="00704E18"/>
    <w:rsid w:val="00705E9F"/>
    <w:rsid w:val="00705F89"/>
    <w:rsid w:val="00706052"/>
    <w:rsid w:val="00707274"/>
    <w:rsid w:val="007074F9"/>
    <w:rsid w:val="00707B8F"/>
    <w:rsid w:val="00707C37"/>
    <w:rsid w:val="00707CC6"/>
    <w:rsid w:val="00707DCC"/>
    <w:rsid w:val="007104A0"/>
    <w:rsid w:val="007105CC"/>
    <w:rsid w:val="00711283"/>
    <w:rsid w:val="00711888"/>
    <w:rsid w:val="00711B1A"/>
    <w:rsid w:val="00711EF8"/>
    <w:rsid w:val="007123AB"/>
    <w:rsid w:val="007124D5"/>
    <w:rsid w:val="00712512"/>
    <w:rsid w:val="0071261C"/>
    <w:rsid w:val="0071339B"/>
    <w:rsid w:val="00713EAA"/>
    <w:rsid w:val="00714372"/>
    <w:rsid w:val="00714442"/>
    <w:rsid w:val="0071453C"/>
    <w:rsid w:val="00714D0A"/>
    <w:rsid w:val="007156FE"/>
    <w:rsid w:val="00715CB1"/>
    <w:rsid w:val="00716495"/>
    <w:rsid w:val="00716843"/>
    <w:rsid w:val="00716983"/>
    <w:rsid w:val="00717151"/>
    <w:rsid w:val="007179BC"/>
    <w:rsid w:val="00720383"/>
    <w:rsid w:val="007205AE"/>
    <w:rsid w:val="007207BE"/>
    <w:rsid w:val="007218DE"/>
    <w:rsid w:val="00721EE5"/>
    <w:rsid w:val="007220B4"/>
    <w:rsid w:val="00722354"/>
    <w:rsid w:val="007223BB"/>
    <w:rsid w:val="00722D55"/>
    <w:rsid w:val="0072312E"/>
    <w:rsid w:val="00723D0C"/>
    <w:rsid w:val="00723F85"/>
    <w:rsid w:val="0072441A"/>
    <w:rsid w:val="0072482B"/>
    <w:rsid w:val="00724B0F"/>
    <w:rsid w:val="00724D5D"/>
    <w:rsid w:val="00724EAD"/>
    <w:rsid w:val="00725728"/>
    <w:rsid w:val="0072586B"/>
    <w:rsid w:val="00725987"/>
    <w:rsid w:val="00725A20"/>
    <w:rsid w:val="0072633A"/>
    <w:rsid w:val="00726417"/>
    <w:rsid w:val="0072668B"/>
    <w:rsid w:val="0072675F"/>
    <w:rsid w:val="00726AF1"/>
    <w:rsid w:val="00726B09"/>
    <w:rsid w:val="00726C2F"/>
    <w:rsid w:val="007272C7"/>
    <w:rsid w:val="0072786A"/>
    <w:rsid w:val="00727D85"/>
    <w:rsid w:val="0073065F"/>
    <w:rsid w:val="0073087A"/>
    <w:rsid w:val="00730B7F"/>
    <w:rsid w:val="00731075"/>
    <w:rsid w:val="0073171F"/>
    <w:rsid w:val="00731966"/>
    <w:rsid w:val="00731A7E"/>
    <w:rsid w:val="00731B78"/>
    <w:rsid w:val="00731E67"/>
    <w:rsid w:val="0073208D"/>
    <w:rsid w:val="00732699"/>
    <w:rsid w:val="007326D8"/>
    <w:rsid w:val="00732731"/>
    <w:rsid w:val="00732937"/>
    <w:rsid w:val="007332B6"/>
    <w:rsid w:val="0073350B"/>
    <w:rsid w:val="00733FAC"/>
    <w:rsid w:val="0073478A"/>
    <w:rsid w:val="00734C74"/>
    <w:rsid w:val="00735670"/>
    <w:rsid w:val="007358C9"/>
    <w:rsid w:val="007359FC"/>
    <w:rsid w:val="00735C19"/>
    <w:rsid w:val="00735C47"/>
    <w:rsid w:val="00735F6A"/>
    <w:rsid w:val="00736618"/>
    <w:rsid w:val="00736A0C"/>
    <w:rsid w:val="00736C26"/>
    <w:rsid w:val="0073718A"/>
    <w:rsid w:val="00737C3A"/>
    <w:rsid w:val="00737C68"/>
    <w:rsid w:val="00740744"/>
    <w:rsid w:val="00740E27"/>
    <w:rsid w:val="007411E3"/>
    <w:rsid w:val="0074136B"/>
    <w:rsid w:val="00741916"/>
    <w:rsid w:val="00741EA6"/>
    <w:rsid w:val="00742842"/>
    <w:rsid w:val="00742914"/>
    <w:rsid w:val="00742D86"/>
    <w:rsid w:val="007434A7"/>
    <w:rsid w:val="007434F1"/>
    <w:rsid w:val="007435BF"/>
    <w:rsid w:val="00743916"/>
    <w:rsid w:val="00743922"/>
    <w:rsid w:val="00744355"/>
    <w:rsid w:val="00744EF0"/>
    <w:rsid w:val="00745126"/>
    <w:rsid w:val="00745A27"/>
    <w:rsid w:val="0074606C"/>
    <w:rsid w:val="00746765"/>
    <w:rsid w:val="00746BBC"/>
    <w:rsid w:val="0074756E"/>
    <w:rsid w:val="007478C5"/>
    <w:rsid w:val="00747D17"/>
    <w:rsid w:val="007500B3"/>
    <w:rsid w:val="00750D7B"/>
    <w:rsid w:val="00751100"/>
    <w:rsid w:val="0075133D"/>
    <w:rsid w:val="00752CC2"/>
    <w:rsid w:val="00752DAC"/>
    <w:rsid w:val="00752EE6"/>
    <w:rsid w:val="00752FAD"/>
    <w:rsid w:val="00752FFD"/>
    <w:rsid w:val="0075313E"/>
    <w:rsid w:val="007531C2"/>
    <w:rsid w:val="00753330"/>
    <w:rsid w:val="007534C9"/>
    <w:rsid w:val="00753CFE"/>
    <w:rsid w:val="00754A59"/>
    <w:rsid w:val="00754FF0"/>
    <w:rsid w:val="0075596E"/>
    <w:rsid w:val="00755A4D"/>
    <w:rsid w:val="00755C38"/>
    <w:rsid w:val="00755EB8"/>
    <w:rsid w:val="00756AD3"/>
    <w:rsid w:val="00756F52"/>
    <w:rsid w:val="0075778A"/>
    <w:rsid w:val="00760475"/>
    <w:rsid w:val="0076052F"/>
    <w:rsid w:val="0076106D"/>
    <w:rsid w:val="0076111F"/>
    <w:rsid w:val="007613F6"/>
    <w:rsid w:val="0076167F"/>
    <w:rsid w:val="007621D2"/>
    <w:rsid w:val="007623A9"/>
    <w:rsid w:val="0076385D"/>
    <w:rsid w:val="0076388B"/>
    <w:rsid w:val="00763B2D"/>
    <w:rsid w:val="00763BCB"/>
    <w:rsid w:val="00763EA6"/>
    <w:rsid w:val="00764330"/>
    <w:rsid w:val="00764B09"/>
    <w:rsid w:val="00764E2A"/>
    <w:rsid w:val="00765936"/>
    <w:rsid w:val="0076622E"/>
    <w:rsid w:val="0076662C"/>
    <w:rsid w:val="007670E9"/>
    <w:rsid w:val="00767176"/>
    <w:rsid w:val="00767836"/>
    <w:rsid w:val="007679B2"/>
    <w:rsid w:val="00767C17"/>
    <w:rsid w:val="00767CC0"/>
    <w:rsid w:val="00767F26"/>
    <w:rsid w:val="00767F90"/>
    <w:rsid w:val="007712FC"/>
    <w:rsid w:val="00771AEF"/>
    <w:rsid w:val="00771B29"/>
    <w:rsid w:val="00771CF2"/>
    <w:rsid w:val="00771F51"/>
    <w:rsid w:val="00772711"/>
    <w:rsid w:val="0077280F"/>
    <w:rsid w:val="0077286E"/>
    <w:rsid w:val="00772A1E"/>
    <w:rsid w:val="00772C88"/>
    <w:rsid w:val="007730FE"/>
    <w:rsid w:val="00773500"/>
    <w:rsid w:val="007737A8"/>
    <w:rsid w:val="00773DB3"/>
    <w:rsid w:val="0077444E"/>
    <w:rsid w:val="00774621"/>
    <w:rsid w:val="00774CDA"/>
    <w:rsid w:val="00774CDE"/>
    <w:rsid w:val="0077522A"/>
    <w:rsid w:val="00775736"/>
    <w:rsid w:val="00775E1A"/>
    <w:rsid w:val="00775E20"/>
    <w:rsid w:val="00776472"/>
    <w:rsid w:val="00777506"/>
    <w:rsid w:val="007775A8"/>
    <w:rsid w:val="00777E1A"/>
    <w:rsid w:val="00780288"/>
    <w:rsid w:val="00780401"/>
    <w:rsid w:val="007808B2"/>
    <w:rsid w:val="007822F4"/>
    <w:rsid w:val="00782978"/>
    <w:rsid w:val="007829A2"/>
    <w:rsid w:val="0078312D"/>
    <w:rsid w:val="00783C28"/>
    <w:rsid w:val="00783E35"/>
    <w:rsid w:val="0078507B"/>
    <w:rsid w:val="00785A7D"/>
    <w:rsid w:val="00785BEA"/>
    <w:rsid w:val="00785EBD"/>
    <w:rsid w:val="00786217"/>
    <w:rsid w:val="007878BA"/>
    <w:rsid w:val="00790101"/>
    <w:rsid w:val="0079022C"/>
    <w:rsid w:val="00790D22"/>
    <w:rsid w:val="00791458"/>
    <w:rsid w:val="00791611"/>
    <w:rsid w:val="007926A1"/>
    <w:rsid w:val="007926F7"/>
    <w:rsid w:val="00792DB8"/>
    <w:rsid w:val="00792F98"/>
    <w:rsid w:val="00793892"/>
    <w:rsid w:val="00793ADA"/>
    <w:rsid w:val="00793DAC"/>
    <w:rsid w:val="007943FE"/>
    <w:rsid w:val="0079452C"/>
    <w:rsid w:val="00794FAC"/>
    <w:rsid w:val="00795451"/>
    <w:rsid w:val="0079615B"/>
    <w:rsid w:val="0079655F"/>
    <w:rsid w:val="0079674B"/>
    <w:rsid w:val="00796FCA"/>
    <w:rsid w:val="007975D4"/>
    <w:rsid w:val="007A0037"/>
    <w:rsid w:val="007A0252"/>
    <w:rsid w:val="007A0421"/>
    <w:rsid w:val="007A0528"/>
    <w:rsid w:val="007A074B"/>
    <w:rsid w:val="007A1461"/>
    <w:rsid w:val="007A1B64"/>
    <w:rsid w:val="007A2D42"/>
    <w:rsid w:val="007A2FAE"/>
    <w:rsid w:val="007A3751"/>
    <w:rsid w:val="007A469D"/>
    <w:rsid w:val="007A46C5"/>
    <w:rsid w:val="007A4D73"/>
    <w:rsid w:val="007A4FB6"/>
    <w:rsid w:val="007A4FE8"/>
    <w:rsid w:val="007A5C07"/>
    <w:rsid w:val="007A5F97"/>
    <w:rsid w:val="007A65DB"/>
    <w:rsid w:val="007A725F"/>
    <w:rsid w:val="007A7AA8"/>
    <w:rsid w:val="007A7F50"/>
    <w:rsid w:val="007B00FA"/>
    <w:rsid w:val="007B01CB"/>
    <w:rsid w:val="007B04CA"/>
    <w:rsid w:val="007B0A26"/>
    <w:rsid w:val="007B0F9B"/>
    <w:rsid w:val="007B1300"/>
    <w:rsid w:val="007B1590"/>
    <w:rsid w:val="007B2380"/>
    <w:rsid w:val="007B251B"/>
    <w:rsid w:val="007B3180"/>
    <w:rsid w:val="007B3435"/>
    <w:rsid w:val="007B3647"/>
    <w:rsid w:val="007B3721"/>
    <w:rsid w:val="007B4030"/>
    <w:rsid w:val="007B424A"/>
    <w:rsid w:val="007B42BA"/>
    <w:rsid w:val="007B4B9D"/>
    <w:rsid w:val="007B549E"/>
    <w:rsid w:val="007B5711"/>
    <w:rsid w:val="007B5B19"/>
    <w:rsid w:val="007B6C53"/>
    <w:rsid w:val="007B7059"/>
    <w:rsid w:val="007B75F2"/>
    <w:rsid w:val="007B7A69"/>
    <w:rsid w:val="007C004D"/>
    <w:rsid w:val="007C0196"/>
    <w:rsid w:val="007C024F"/>
    <w:rsid w:val="007C0866"/>
    <w:rsid w:val="007C0D9D"/>
    <w:rsid w:val="007C135F"/>
    <w:rsid w:val="007C2881"/>
    <w:rsid w:val="007C2CBB"/>
    <w:rsid w:val="007C3105"/>
    <w:rsid w:val="007C3657"/>
    <w:rsid w:val="007C3709"/>
    <w:rsid w:val="007C392D"/>
    <w:rsid w:val="007C3999"/>
    <w:rsid w:val="007C3AF5"/>
    <w:rsid w:val="007C4465"/>
    <w:rsid w:val="007C514F"/>
    <w:rsid w:val="007C5291"/>
    <w:rsid w:val="007C54C5"/>
    <w:rsid w:val="007C5701"/>
    <w:rsid w:val="007C62BF"/>
    <w:rsid w:val="007C684C"/>
    <w:rsid w:val="007C686F"/>
    <w:rsid w:val="007C6963"/>
    <w:rsid w:val="007C6C3D"/>
    <w:rsid w:val="007C6DF8"/>
    <w:rsid w:val="007C72D5"/>
    <w:rsid w:val="007C7434"/>
    <w:rsid w:val="007C780A"/>
    <w:rsid w:val="007C7E26"/>
    <w:rsid w:val="007D0311"/>
    <w:rsid w:val="007D0514"/>
    <w:rsid w:val="007D0812"/>
    <w:rsid w:val="007D0B22"/>
    <w:rsid w:val="007D0D1A"/>
    <w:rsid w:val="007D124C"/>
    <w:rsid w:val="007D1822"/>
    <w:rsid w:val="007D193B"/>
    <w:rsid w:val="007D1E08"/>
    <w:rsid w:val="007D222F"/>
    <w:rsid w:val="007D28F4"/>
    <w:rsid w:val="007D29F9"/>
    <w:rsid w:val="007D303A"/>
    <w:rsid w:val="007D313C"/>
    <w:rsid w:val="007D3170"/>
    <w:rsid w:val="007D325D"/>
    <w:rsid w:val="007D34A2"/>
    <w:rsid w:val="007D35D2"/>
    <w:rsid w:val="007D3B3E"/>
    <w:rsid w:val="007D3D3A"/>
    <w:rsid w:val="007D3EA1"/>
    <w:rsid w:val="007D57DC"/>
    <w:rsid w:val="007D5E59"/>
    <w:rsid w:val="007D6630"/>
    <w:rsid w:val="007D766F"/>
    <w:rsid w:val="007D76CD"/>
    <w:rsid w:val="007D7705"/>
    <w:rsid w:val="007D7A3D"/>
    <w:rsid w:val="007E120A"/>
    <w:rsid w:val="007E137C"/>
    <w:rsid w:val="007E1CC1"/>
    <w:rsid w:val="007E1DAA"/>
    <w:rsid w:val="007E1F90"/>
    <w:rsid w:val="007E2403"/>
    <w:rsid w:val="007E2E2E"/>
    <w:rsid w:val="007E2F8E"/>
    <w:rsid w:val="007E309E"/>
    <w:rsid w:val="007E33C5"/>
    <w:rsid w:val="007E3A1D"/>
    <w:rsid w:val="007E3C05"/>
    <w:rsid w:val="007E42A4"/>
    <w:rsid w:val="007E4D11"/>
    <w:rsid w:val="007E4D84"/>
    <w:rsid w:val="007E5A35"/>
    <w:rsid w:val="007E634B"/>
    <w:rsid w:val="007E6815"/>
    <w:rsid w:val="007E6A3D"/>
    <w:rsid w:val="007E6F8F"/>
    <w:rsid w:val="007E7355"/>
    <w:rsid w:val="007E74AE"/>
    <w:rsid w:val="007E768B"/>
    <w:rsid w:val="007E7D97"/>
    <w:rsid w:val="007E7E3F"/>
    <w:rsid w:val="007F01A3"/>
    <w:rsid w:val="007F0545"/>
    <w:rsid w:val="007F0563"/>
    <w:rsid w:val="007F1038"/>
    <w:rsid w:val="007F118E"/>
    <w:rsid w:val="007F174F"/>
    <w:rsid w:val="007F178C"/>
    <w:rsid w:val="007F1C04"/>
    <w:rsid w:val="007F1EC8"/>
    <w:rsid w:val="007F27BF"/>
    <w:rsid w:val="007F2C4E"/>
    <w:rsid w:val="007F388F"/>
    <w:rsid w:val="007F3CC4"/>
    <w:rsid w:val="007F3F0C"/>
    <w:rsid w:val="007F3F18"/>
    <w:rsid w:val="007F43E6"/>
    <w:rsid w:val="007F4D4E"/>
    <w:rsid w:val="007F4EC4"/>
    <w:rsid w:val="007F59FF"/>
    <w:rsid w:val="007F5A2A"/>
    <w:rsid w:val="007F61B6"/>
    <w:rsid w:val="007F6211"/>
    <w:rsid w:val="007F62A3"/>
    <w:rsid w:val="007F6399"/>
    <w:rsid w:val="007F6E67"/>
    <w:rsid w:val="007F76D0"/>
    <w:rsid w:val="007F7F39"/>
    <w:rsid w:val="00800189"/>
    <w:rsid w:val="0080067E"/>
    <w:rsid w:val="00800C96"/>
    <w:rsid w:val="00801D1C"/>
    <w:rsid w:val="008021D6"/>
    <w:rsid w:val="008022FC"/>
    <w:rsid w:val="0080248E"/>
    <w:rsid w:val="00802FB1"/>
    <w:rsid w:val="008031B2"/>
    <w:rsid w:val="0080348C"/>
    <w:rsid w:val="00803AB2"/>
    <w:rsid w:val="008042E4"/>
    <w:rsid w:val="00804543"/>
    <w:rsid w:val="00804BE7"/>
    <w:rsid w:val="00805512"/>
    <w:rsid w:val="008058E9"/>
    <w:rsid w:val="00805FD7"/>
    <w:rsid w:val="0080609C"/>
    <w:rsid w:val="00806241"/>
    <w:rsid w:val="008062F6"/>
    <w:rsid w:val="00806708"/>
    <w:rsid w:val="008067D3"/>
    <w:rsid w:val="00807367"/>
    <w:rsid w:val="008074D9"/>
    <w:rsid w:val="008079DD"/>
    <w:rsid w:val="00810B58"/>
    <w:rsid w:val="00810E17"/>
    <w:rsid w:val="00810EFE"/>
    <w:rsid w:val="00811551"/>
    <w:rsid w:val="0081181C"/>
    <w:rsid w:val="00811FF3"/>
    <w:rsid w:val="008120C7"/>
    <w:rsid w:val="0081239F"/>
    <w:rsid w:val="00812408"/>
    <w:rsid w:val="00812532"/>
    <w:rsid w:val="00812EAE"/>
    <w:rsid w:val="00813A62"/>
    <w:rsid w:val="0081443D"/>
    <w:rsid w:val="0081470E"/>
    <w:rsid w:val="00814EC5"/>
    <w:rsid w:val="0081513F"/>
    <w:rsid w:val="00815488"/>
    <w:rsid w:val="00815C00"/>
    <w:rsid w:val="0081620A"/>
    <w:rsid w:val="0081674B"/>
    <w:rsid w:val="0081692E"/>
    <w:rsid w:val="00816A87"/>
    <w:rsid w:val="008176FF"/>
    <w:rsid w:val="008177B4"/>
    <w:rsid w:val="00817FC9"/>
    <w:rsid w:val="008201F7"/>
    <w:rsid w:val="008203EE"/>
    <w:rsid w:val="008206C7"/>
    <w:rsid w:val="00820D08"/>
    <w:rsid w:val="0082282A"/>
    <w:rsid w:val="00822835"/>
    <w:rsid w:val="008228DC"/>
    <w:rsid w:val="00823A76"/>
    <w:rsid w:val="0082407B"/>
    <w:rsid w:val="008240BD"/>
    <w:rsid w:val="00824562"/>
    <w:rsid w:val="0082477E"/>
    <w:rsid w:val="00824E4F"/>
    <w:rsid w:val="00824F81"/>
    <w:rsid w:val="0082522B"/>
    <w:rsid w:val="008252E3"/>
    <w:rsid w:val="00825469"/>
    <w:rsid w:val="008254C1"/>
    <w:rsid w:val="00825B48"/>
    <w:rsid w:val="0082624E"/>
    <w:rsid w:val="00826965"/>
    <w:rsid w:val="00827C9D"/>
    <w:rsid w:val="0083016A"/>
    <w:rsid w:val="00830320"/>
    <w:rsid w:val="00830F04"/>
    <w:rsid w:val="00832924"/>
    <w:rsid w:val="00832960"/>
    <w:rsid w:val="008329BF"/>
    <w:rsid w:val="00832B79"/>
    <w:rsid w:val="00832B7E"/>
    <w:rsid w:val="0083308C"/>
    <w:rsid w:val="00833099"/>
    <w:rsid w:val="008334C1"/>
    <w:rsid w:val="008336BC"/>
    <w:rsid w:val="00833D6E"/>
    <w:rsid w:val="00833DE7"/>
    <w:rsid w:val="00833ED3"/>
    <w:rsid w:val="00833FFE"/>
    <w:rsid w:val="008341C0"/>
    <w:rsid w:val="00834652"/>
    <w:rsid w:val="00834FF7"/>
    <w:rsid w:val="008350D6"/>
    <w:rsid w:val="00835FD5"/>
    <w:rsid w:val="0083651A"/>
    <w:rsid w:val="00837FFD"/>
    <w:rsid w:val="00840A16"/>
    <w:rsid w:val="00840BA3"/>
    <w:rsid w:val="00841424"/>
    <w:rsid w:val="00841826"/>
    <w:rsid w:val="008421E1"/>
    <w:rsid w:val="00842257"/>
    <w:rsid w:val="008431A7"/>
    <w:rsid w:val="008433FF"/>
    <w:rsid w:val="00843445"/>
    <w:rsid w:val="00843A19"/>
    <w:rsid w:val="00843BC9"/>
    <w:rsid w:val="00843CB6"/>
    <w:rsid w:val="008444E0"/>
    <w:rsid w:val="0084462A"/>
    <w:rsid w:val="00844CC5"/>
    <w:rsid w:val="00844FF5"/>
    <w:rsid w:val="008451BD"/>
    <w:rsid w:val="00845AC6"/>
    <w:rsid w:val="00845B20"/>
    <w:rsid w:val="00845CBC"/>
    <w:rsid w:val="00846040"/>
    <w:rsid w:val="0084606D"/>
    <w:rsid w:val="00846117"/>
    <w:rsid w:val="00846BA4"/>
    <w:rsid w:val="00847E08"/>
    <w:rsid w:val="00847EBF"/>
    <w:rsid w:val="0085016D"/>
    <w:rsid w:val="00851E2C"/>
    <w:rsid w:val="008520FB"/>
    <w:rsid w:val="00852740"/>
    <w:rsid w:val="008527E0"/>
    <w:rsid w:val="00854C31"/>
    <w:rsid w:val="00854D4C"/>
    <w:rsid w:val="00854F2D"/>
    <w:rsid w:val="00855572"/>
    <w:rsid w:val="00855A94"/>
    <w:rsid w:val="00855C4A"/>
    <w:rsid w:val="00855D83"/>
    <w:rsid w:val="00855F4A"/>
    <w:rsid w:val="00856A4C"/>
    <w:rsid w:val="00856B47"/>
    <w:rsid w:val="00857208"/>
    <w:rsid w:val="00857EBA"/>
    <w:rsid w:val="00860975"/>
    <w:rsid w:val="00861679"/>
    <w:rsid w:val="00861C45"/>
    <w:rsid w:val="00862638"/>
    <w:rsid w:val="008627C7"/>
    <w:rsid w:val="00862820"/>
    <w:rsid w:val="00863B04"/>
    <w:rsid w:val="008645D3"/>
    <w:rsid w:val="00864E9F"/>
    <w:rsid w:val="00865220"/>
    <w:rsid w:val="00865294"/>
    <w:rsid w:val="0086576C"/>
    <w:rsid w:val="0086585B"/>
    <w:rsid w:val="00865AE9"/>
    <w:rsid w:val="00866782"/>
    <w:rsid w:val="00866C54"/>
    <w:rsid w:val="0086765C"/>
    <w:rsid w:val="00867AC7"/>
    <w:rsid w:val="00870A4A"/>
    <w:rsid w:val="00870AC0"/>
    <w:rsid w:val="008711FE"/>
    <w:rsid w:val="0087126F"/>
    <w:rsid w:val="00871FB5"/>
    <w:rsid w:val="00872EF9"/>
    <w:rsid w:val="00873073"/>
    <w:rsid w:val="008731AF"/>
    <w:rsid w:val="008731C7"/>
    <w:rsid w:val="0087415C"/>
    <w:rsid w:val="00874741"/>
    <w:rsid w:val="00874D09"/>
    <w:rsid w:val="00874EE1"/>
    <w:rsid w:val="008753C8"/>
    <w:rsid w:val="00875EF5"/>
    <w:rsid w:val="00875FF2"/>
    <w:rsid w:val="00876859"/>
    <w:rsid w:val="00876F12"/>
    <w:rsid w:val="0087742A"/>
    <w:rsid w:val="00880933"/>
    <w:rsid w:val="00880E9F"/>
    <w:rsid w:val="00882161"/>
    <w:rsid w:val="008822A3"/>
    <w:rsid w:val="008826CF"/>
    <w:rsid w:val="00882A5F"/>
    <w:rsid w:val="00882A7F"/>
    <w:rsid w:val="00882B39"/>
    <w:rsid w:val="00882D99"/>
    <w:rsid w:val="00883249"/>
    <w:rsid w:val="00883B0C"/>
    <w:rsid w:val="00883BB3"/>
    <w:rsid w:val="00883C88"/>
    <w:rsid w:val="00884078"/>
    <w:rsid w:val="008844AD"/>
    <w:rsid w:val="00884B48"/>
    <w:rsid w:val="00884DAC"/>
    <w:rsid w:val="008856E7"/>
    <w:rsid w:val="008856F5"/>
    <w:rsid w:val="00885749"/>
    <w:rsid w:val="00885CBF"/>
    <w:rsid w:val="008868FB"/>
    <w:rsid w:val="00886AED"/>
    <w:rsid w:val="00886DC1"/>
    <w:rsid w:val="00887A13"/>
    <w:rsid w:val="00887DBE"/>
    <w:rsid w:val="00887DC8"/>
    <w:rsid w:val="00890566"/>
    <w:rsid w:val="00890A6D"/>
    <w:rsid w:val="00891C60"/>
    <w:rsid w:val="00892613"/>
    <w:rsid w:val="008926EB"/>
    <w:rsid w:val="0089294E"/>
    <w:rsid w:val="00892B15"/>
    <w:rsid w:val="00892BF2"/>
    <w:rsid w:val="00893035"/>
    <w:rsid w:val="008932A4"/>
    <w:rsid w:val="008935AC"/>
    <w:rsid w:val="008938A0"/>
    <w:rsid w:val="00893AB5"/>
    <w:rsid w:val="008946FF"/>
    <w:rsid w:val="00895079"/>
    <w:rsid w:val="008954AB"/>
    <w:rsid w:val="00895A11"/>
    <w:rsid w:val="00895A95"/>
    <w:rsid w:val="00896270"/>
    <w:rsid w:val="0089688D"/>
    <w:rsid w:val="00896D84"/>
    <w:rsid w:val="00896DD7"/>
    <w:rsid w:val="00897BAB"/>
    <w:rsid w:val="00897DE5"/>
    <w:rsid w:val="008A03CC"/>
    <w:rsid w:val="008A0A0C"/>
    <w:rsid w:val="008A141D"/>
    <w:rsid w:val="008A1691"/>
    <w:rsid w:val="008A247C"/>
    <w:rsid w:val="008A300C"/>
    <w:rsid w:val="008A323C"/>
    <w:rsid w:val="008A33A3"/>
    <w:rsid w:val="008A34A5"/>
    <w:rsid w:val="008A3F2C"/>
    <w:rsid w:val="008A40D1"/>
    <w:rsid w:val="008A4293"/>
    <w:rsid w:val="008A44B5"/>
    <w:rsid w:val="008A450D"/>
    <w:rsid w:val="008A4544"/>
    <w:rsid w:val="008A4C45"/>
    <w:rsid w:val="008A558B"/>
    <w:rsid w:val="008A5818"/>
    <w:rsid w:val="008A58DB"/>
    <w:rsid w:val="008A5A8E"/>
    <w:rsid w:val="008A5D1A"/>
    <w:rsid w:val="008A5DC2"/>
    <w:rsid w:val="008A60DF"/>
    <w:rsid w:val="008A6458"/>
    <w:rsid w:val="008A6FC7"/>
    <w:rsid w:val="008A73FE"/>
    <w:rsid w:val="008A7DF3"/>
    <w:rsid w:val="008B0186"/>
    <w:rsid w:val="008B0824"/>
    <w:rsid w:val="008B143D"/>
    <w:rsid w:val="008B15EB"/>
    <w:rsid w:val="008B16A7"/>
    <w:rsid w:val="008B22E2"/>
    <w:rsid w:val="008B2CAE"/>
    <w:rsid w:val="008B3997"/>
    <w:rsid w:val="008B4900"/>
    <w:rsid w:val="008B4D22"/>
    <w:rsid w:val="008B54F4"/>
    <w:rsid w:val="008B5DDD"/>
    <w:rsid w:val="008B6994"/>
    <w:rsid w:val="008B74C4"/>
    <w:rsid w:val="008B7AE0"/>
    <w:rsid w:val="008C0847"/>
    <w:rsid w:val="008C0C6B"/>
    <w:rsid w:val="008C0CF4"/>
    <w:rsid w:val="008C187E"/>
    <w:rsid w:val="008C1F27"/>
    <w:rsid w:val="008C2863"/>
    <w:rsid w:val="008C2E22"/>
    <w:rsid w:val="008C3562"/>
    <w:rsid w:val="008C39E1"/>
    <w:rsid w:val="008C3BA1"/>
    <w:rsid w:val="008C42E2"/>
    <w:rsid w:val="008C461E"/>
    <w:rsid w:val="008C4687"/>
    <w:rsid w:val="008C5052"/>
    <w:rsid w:val="008C511F"/>
    <w:rsid w:val="008C5125"/>
    <w:rsid w:val="008C6437"/>
    <w:rsid w:val="008C68FE"/>
    <w:rsid w:val="008C6C04"/>
    <w:rsid w:val="008C7340"/>
    <w:rsid w:val="008C74A2"/>
    <w:rsid w:val="008C7AB7"/>
    <w:rsid w:val="008C7B2D"/>
    <w:rsid w:val="008D05D6"/>
    <w:rsid w:val="008D0893"/>
    <w:rsid w:val="008D0894"/>
    <w:rsid w:val="008D0B8C"/>
    <w:rsid w:val="008D0E80"/>
    <w:rsid w:val="008D1874"/>
    <w:rsid w:val="008D1BAA"/>
    <w:rsid w:val="008D2958"/>
    <w:rsid w:val="008D35F8"/>
    <w:rsid w:val="008D384A"/>
    <w:rsid w:val="008D48A5"/>
    <w:rsid w:val="008D4DD2"/>
    <w:rsid w:val="008D5E67"/>
    <w:rsid w:val="008D6011"/>
    <w:rsid w:val="008D601A"/>
    <w:rsid w:val="008D642D"/>
    <w:rsid w:val="008D6765"/>
    <w:rsid w:val="008D6BB8"/>
    <w:rsid w:val="008D6D92"/>
    <w:rsid w:val="008D7056"/>
    <w:rsid w:val="008D7104"/>
    <w:rsid w:val="008D7293"/>
    <w:rsid w:val="008D7D0B"/>
    <w:rsid w:val="008E149D"/>
    <w:rsid w:val="008E2175"/>
    <w:rsid w:val="008E232E"/>
    <w:rsid w:val="008E285D"/>
    <w:rsid w:val="008E2873"/>
    <w:rsid w:val="008E2981"/>
    <w:rsid w:val="008E315E"/>
    <w:rsid w:val="008E3998"/>
    <w:rsid w:val="008E3E01"/>
    <w:rsid w:val="008E4138"/>
    <w:rsid w:val="008E4633"/>
    <w:rsid w:val="008E46B6"/>
    <w:rsid w:val="008E5ACA"/>
    <w:rsid w:val="008E5E32"/>
    <w:rsid w:val="008E615A"/>
    <w:rsid w:val="008E61D4"/>
    <w:rsid w:val="008E731C"/>
    <w:rsid w:val="008F0406"/>
    <w:rsid w:val="008F0EE1"/>
    <w:rsid w:val="008F114E"/>
    <w:rsid w:val="008F221C"/>
    <w:rsid w:val="008F29A3"/>
    <w:rsid w:val="008F2C71"/>
    <w:rsid w:val="008F2CB8"/>
    <w:rsid w:val="008F3DE9"/>
    <w:rsid w:val="008F4948"/>
    <w:rsid w:val="008F4B4F"/>
    <w:rsid w:val="008F4EB2"/>
    <w:rsid w:val="008F50EF"/>
    <w:rsid w:val="008F51CD"/>
    <w:rsid w:val="008F5CD8"/>
    <w:rsid w:val="008F6139"/>
    <w:rsid w:val="008F73F9"/>
    <w:rsid w:val="008F7EF0"/>
    <w:rsid w:val="008F7F08"/>
    <w:rsid w:val="009002E9"/>
    <w:rsid w:val="009009DC"/>
    <w:rsid w:val="0090101F"/>
    <w:rsid w:val="00901405"/>
    <w:rsid w:val="00901576"/>
    <w:rsid w:val="00901F4A"/>
    <w:rsid w:val="00901FAF"/>
    <w:rsid w:val="009021EB"/>
    <w:rsid w:val="0090252D"/>
    <w:rsid w:val="00902B70"/>
    <w:rsid w:val="00902D2B"/>
    <w:rsid w:val="009030E1"/>
    <w:rsid w:val="00903604"/>
    <w:rsid w:val="00903818"/>
    <w:rsid w:val="009038BD"/>
    <w:rsid w:val="00903C8A"/>
    <w:rsid w:val="00904791"/>
    <w:rsid w:val="00904968"/>
    <w:rsid w:val="00905950"/>
    <w:rsid w:val="00905CD4"/>
    <w:rsid w:val="00905DFF"/>
    <w:rsid w:val="00905E77"/>
    <w:rsid w:val="00906F02"/>
    <w:rsid w:val="00906F0A"/>
    <w:rsid w:val="00907E48"/>
    <w:rsid w:val="009100B6"/>
    <w:rsid w:val="0091033F"/>
    <w:rsid w:val="00911159"/>
    <w:rsid w:val="00911E54"/>
    <w:rsid w:val="0091234A"/>
    <w:rsid w:val="00912819"/>
    <w:rsid w:val="0091282C"/>
    <w:rsid w:val="00913504"/>
    <w:rsid w:val="00913BFA"/>
    <w:rsid w:val="00913FA0"/>
    <w:rsid w:val="009142EB"/>
    <w:rsid w:val="00914EC2"/>
    <w:rsid w:val="00915206"/>
    <w:rsid w:val="009155D3"/>
    <w:rsid w:val="009155DE"/>
    <w:rsid w:val="0091638D"/>
    <w:rsid w:val="00916987"/>
    <w:rsid w:val="00916AAB"/>
    <w:rsid w:val="00916B4A"/>
    <w:rsid w:val="009171DF"/>
    <w:rsid w:val="00917C28"/>
    <w:rsid w:val="00917C92"/>
    <w:rsid w:val="0092031B"/>
    <w:rsid w:val="00920556"/>
    <w:rsid w:val="00920C27"/>
    <w:rsid w:val="00921F59"/>
    <w:rsid w:val="0092254D"/>
    <w:rsid w:val="009226A0"/>
    <w:rsid w:val="0092296F"/>
    <w:rsid w:val="00922ABC"/>
    <w:rsid w:val="009230FC"/>
    <w:rsid w:val="00923654"/>
    <w:rsid w:val="00923992"/>
    <w:rsid w:val="00923C66"/>
    <w:rsid w:val="0092443C"/>
    <w:rsid w:val="00924666"/>
    <w:rsid w:val="0092574B"/>
    <w:rsid w:val="00925826"/>
    <w:rsid w:val="00925AF7"/>
    <w:rsid w:val="00925E23"/>
    <w:rsid w:val="009260C6"/>
    <w:rsid w:val="009263FF"/>
    <w:rsid w:val="0092660E"/>
    <w:rsid w:val="00926F3E"/>
    <w:rsid w:val="009273B1"/>
    <w:rsid w:val="00930937"/>
    <w:rsid w:val="00930E07"/>
    <w:rsid w:val="009310F9"/>
    <w:rsid w:val="0093198E"/>
    <w:rsid w:val="00932732"/>
    <w:rsid w:val="00932830"/>
    <w:rsid w:val="00932A7D"/>
    <w:rsid w:val="00932ECB"/>
    <w:rsid w:val="00932EE0"/>
    <w:rsid w:val="00933992"/>
    <w:rsid w:val="00933A21"/>
    <w:rsid w:val="00933A4F"/>
    <w:rsid w:val="009347B4"/>
    <w:rsid w:val="00934CE4"/>
    <w:rsid w:val="00934E27"/>
    <w:rsid w:val="00934F7C"/>
    <w:rsid w:val="00934FAA"/>
    <w:rsid w:val="00934FE0"/>
    <w:rsid w:val="00935012"/>
    <w:rsid w:val="009352A7"/>
    <w:rsid w:val="00935954"/>
    <w:rsid w:val="00935D16"/>
    <w:rsid w:val="00935E32"/>
    <w:rsid w:val="009362FB"/>
    <w:rsid w:val="00936729"/>
    <w:rsid w:val="0093690F"/>
    <w:rsid w:val="009377CA"/>
    <w:rsid w:val="0093795B"/>
    <w:rsid w:val="00937A2F"/>
    <w:rsid w:val="00937F9E"/>
    <w:rsid w:val="0094030B"/>
    <w:rsid w:val="0094044D"/>
    <w:rsid w:val="009406BA"/>
    <w:rsid w:val="00940999"/>
    <w:rsid w:val="00940CE5"/>
    <w:rsid w:val="00940E84"/>
    <w:rsid w:val="00941ABA"/>
    <w:rsid w:val="00941D0C"/>
    <w:rsid w:val="00942375"/>
    <w:rsid w:val="009427B4"/>
    <w:rsid w:val="00943113"/>
    <w:rsid w:val="009431CA"/>
    <w:rsid w:val="00943528"/>
    <w:rsid w:val="00943C01"/>
    <w:rsid w:val="009444AC"/>
    <w:rsid w:val="009452BB"/>
    <w:rsid w:val="009453C7"/>
    <w:rsid w:val="0094603C"/>
    <w:rsid w:val="0094612A"/>
    <w:rsid w:val="0094682C"/>
    <w:rsid w:val="00947A3C"/>
    <w:rsid w:val="00947A65"/>
    <w:rsid w:val="00947EE6"/>
    <w:rsid w:val="00947FAC"/>
    <w:rsid w:val="009501A6"/>
    <w:rsid w:val="009510D4"/>
    <w:rsid w:val="00951120"/>
    <w:rsid w:val="009515EC"/>
    <w:rsid w:val="00951B8C"/>
    <w:rsid w:val="00951C5F"/>
    <w:rsid w:val="0095225F"/>
    <w:rsid w:val="0095290B"/>
    <w:rsid w:val="00952C51"/>
    <w:rsid w:val="00952C54"/>
    <w:rsid w:val="00952E6F"/>
    <w:rsid w:val="00953402"/>
    <w:rsid w:val="00954924"/>
    <w:rsid w:val="00955060"/>
    <w:rsid w:val="00955192"/>
    <w:rsid w:val="009559AA"/>
    <w:rsid w:val="00955EBF"/>
    <w:rsid w:val="009560CF"/>
    <w:rsid w:val="0095612B"/>
    <w:rsid w:val="009563FF"/>
    <w:rsid w:val="00956979"/>
    <w:rsid w:val="00956AA0"/>
    <w:rsid w:val="0095763A"/>
    <w:rsid w:val="009602C7"/>
    <w:rsid w:val="0096087E"/>
    <w:rsid w:val="009608DF"/>
    <w:rsid w:val="009608EC"/>
    <w:rsid w:val="009610CF"/>
    <w:rsid w:val="009613C1"/>
    <w:rsid w:val="00961441"/>
    <w:rsid w:val="00961814"/>
    <w:rsid w:val="009618AD"/>
    <w:rsid w:val="00961A65"/>
    <w:rsid w:val="009623E0"/>
    <w:rsid w:val="00962683"/>
    <w:rsid w:val="009626EA"/>
    <w:rsid w:val="0096302E"/>
    <w:rsid w:val="0096311C"/>
    <w:rsid w:val="0096362E"/>
    <w:rsid w:val="009641DB"/>
    <w:rsid w:val="00964416"/>
    <w:rsid w:val="0096445E"/>
    <w:rsid w:val="00964574"/>
    <w:rsid w:val="0096461F"/>
    <w:rsid w:val="00964A29"/>
    <w:rsid w:val="00964D06"/>
    <w:rsid w:val="009654F3"/>
    <w:rsid w:val="0096566F"/>
    <w:rsid w:val="009673B4"/>
    <w:rsid w:val="009679DE"/>
    <w:rsid w:val="009701CD"/>
    <w:rsid w:val="009703F8"/>
    <w:rsid w:val="0097062F"/>
    <w:rsid w:val="00970B1B"/>
    <w:rsid w:val="009717DD"/>
    <w:rsid w:val="00971A90"/>
    <w:rsid w:val="00971B4B"/>
    <w:rsid w:val="00971CC1"/>
    <w:rsid w:val="009725CC"/>
    <w:rsid w:val="00972B22"/>
    <w:rsid w:val="00972C8C"/>
    <w:rsid w:val="009731A1"/>
    <w:rsid w:val="0097352F"/>
    <w:rsid w:val="009739D5"/>
    <w:rsid w:val="00973D92"/>
    <w:rsid w:val="00974EB3"/>
    <w:rsid w:val="0097506F"/>
    <w:rsid w:val="009750FB"/>
    <w:rsid w:val="00975622"/>
    <w:rsid w:val="009764AB"/>
    <w:rsid w:val="009767A1"/>
    <w:rsid w:val="00976C32"/>
    <w:rsid w:val="00976FD8"/>
    <w:rsid w:val="00977229"/>
    <w:rsid w:val="0097767F"/>
    <w:rsid w:val="0097793E"/>
    <w:rsid w:val="009815BA"/>
    <w:rsid w:val="00981986"/>
    <w:rsid w:val="00981B9A"/>
    <w:rsid w:val="00981E22"/>
    <w:rsid w:val="0098228A"/>
    <w:rsid w:val="00982601"/>
    <w:rsid w:val="0098281B"/>
    <w:rsid w:val="00982F66"/>
    <w:rsid w:val="00983137"/>
    <w:rsid w:val="0098314A"/>
    <w:rsid w:val="00983669"/>
    <w:rsid w:val="00983C10"/>
    <w:rsid w:val="00984883"/>
    <w:rsid w:val="00984885"/>
    <w:rsid w:val="00984A71"/>
    <w:rsid w:val="00984F36"/>
    <w:rsid w:val="00985827"/>
    <w:rsid w:val="00985836"/>
    <w:rsid w:val="0098583C"/>
    <w:rsid w:val="009859E3"/>
    <w:rsid w:val="00985BE4"/>
    <w:rsid w:val="009865EE"/>
    <w:rsid w:val="009869E8"/>
    <w:rsid w:val="00986DF4"/>
    <w:rsid w:val="00986EFC"/>
    <w:rsid w:val="009879D8"/>
    <w:rsid w:val="00987ECB"/>
    <w:rsid w:val="00987FB0"/>
    <w:rsid w:val="00990326"/>
    <w:rsid w:val="009907CA"/>
    <w:rsid w:val="00990D21"/>
    <w:rsid w:val="00990D64"/>
    <w:rsid w:val="00991140"/>
    <w:rsid w:val="009913E4"/>
    <w:rsid w:val="00991B3C"/>
    <w:rsid w:val="00991FCD"/>
    <w:rsid w:val="00992351"/>
    <w:rsid w:val="00992768"/>
    <w:rsid w:val="00992B45"/>
    <w:rsid w:val="00992DB7"/>
    <w:rsid w:val="00992F78"/>
    <w:rsid w:val="00993E52"/>
    <w:rsid w:val="00994A1C"/>
    <w:rsid w:val="009953D9"/>
    <w:rsid w:val="009956FF"/>
    <w:rsid w:val="00995D20"/>
    <w:rsid w:val="009963C2"/>
    <w:rsid w:val="0099649B"/>
    <w:rsid w:val="00996DCA"/>
    <w:rsid w:val="00996DCD"/>
    <w:rsid w:val="0099712D"/>
    <w:rsid w:val="009971DA"/>
    <w:rsid w:val="00997722"/>
    <w:rsid w:val="00997AE1"/>
    <w:rsid w:val="00997B8E"/>
    <w:rsid w:val="00997FCA"/>
    <w:rsid w:val="009A0A2A"/>
    <w:rsid w:val="009A0A61"/>
    <w:rsid w:val="009A0FE0"/>
    <w:rsid w:val="009A1223"/>
    <w:rsid w:val="009A23FD"/>
    <w:rsid w:val="009A3132"/>
    <w:rsid w:val="009A490B"/>
    <w:rsid w:val="009A4D99"/>
    <w:rsid w:val="009A5133"/>
    <w:rsid w:val="009A55A4"/>
    <w:rsid w:val="009A5D82"/>
    <w:rsid w:val="009A6360"/>
    <w:rsid w:val="009A63F9"/>
    <w:rsid w:val="009A68E9"/>
    <w:rsid w:val="009A7208"/>
    <w:rsid w:val="009A7793"/>
    <w:rsid w:val="009A7882"/>
    <w:rsid w:val="009A7C81"/>
    <w:rsid w:val="009A7E82"/>
    <w:rsid w:val="009B1A10"/>
    <w:rsid w:val="009B205B"/>
    <w:rsid w:val="009B2344"/>
    <w:rsid w:val="009B39F6"/>
    <w:rsid w:val="009B3CB8"/>
    <w:rsid w:val="009B3DB3"/>
    <w:rsid w:val="009B4D5D"/>
    <w:rsid w:val="009B4FB9"/>
    <w:rsid w:val="009B58DD"/>
    <w:rsid w:val="009B613E"/>
    <w:rsid w:val="009B6165"/>
    <w:rsid w:val="009B67D6"/>
    <w:rsid w:val="009B72F1"/>
    <w:rsid w:val="009B756E"/>
    <w:rsid w:val="009B789E"/>
    <w:rsid w:val="009B7EC6"/>
    <w:rsid w:val="009C078E"/>
    <w:rsid w:val="009C0D22"/>
    <w:rsid w:val="009C1043"/>
    <w:rsid w:val="009C13FF"/>
    <w:rsid w:val="009C1D3B"/>
    <w:rsid w:val="009C2215"/>
    <w:rsid w:val="009C2777"/>
    <w:rsid w:val="009C27E5"/>
    <w:rsid w:val="009C2923"/>
    <w:rsid w:val="009C3056"/>
    <w:rsid w:val="009C3B0F"/>
    <w:rsid w:val="009C3BCE"/>
    <w:rsid w:val="009C4B13"/>
    <w:rsid w:val="009C679B"/>
    <w:rsid w:val="009C6D4D"/>
    <w:rsid w:val="009C707D"/>
    <w:rsid w:val="009C70F9"/>
    <w:rsid w:val="009C710B"/>
    <w:rsid w:val="009C71C2"/>
    <w:rsid w:val="009C756E"/>
    <w:rsid w:val="009C75D0"/>
    <w:rsid w:val="009C76E5"/>
    <w:rsid w:val="009D0010"/>
    <w:rsid w:val="009D0CE0"/>
    <w:rsid w:val="009D11CD"/>
    <w:rsid w:val="009D1517"/>
    <w:rsid w:val="009D1E6D"/>
    <w:rsid w:val="009D1FDE"/>
    <w:rsid w:val="009D20EA"/>
    <w:rsid w:val="009D2146"/>
    <w:rsid w:val="009D23F2"/>
    <w:rsid w:val="009D23FD"/>
    <w:rsid w:val="009D28CB"/>
    <w:rsid w:val="009D3DDE"/>
    <w:rsid w:val="009D442D"/>
    <w:rsid w:val="009D4AED"/>
    <w:rsid w:val="009D4BFB"/>
    <w:rsid w:val="009D506B"/>
    <w:rsid w:val="009D510A"/>
    <w:rsid w:val="009D57E2"/>
    <w:rsid w:val="009D5BDB"/>
    <w:rsid w:val="009D5E22"/>
    <w:rsid w:val="009D79B2"/>
    <w:rsid w:val="009E144A"/>
    <w:rsid w:val="009E14DB"/>
    <w:rsid w:val="009E1939"/>
    <w:rsid w:val="009E1E5B"/>
    <w:rsid w:val="009E20C5"/>
    <w:rsid w:val="009E21C5"/>
    <w:rsid w:val="009E2E71"/>
    <w:rsid w:val="009E3A57"/>
    <w:rsid w:val="009E3AEB"/>
    <w:rsid w:val="009E3EC3"/>
    <w:rsid w:val="009E41C2"/>
    <w:rsid w:val="009E42D2"/>
    <w:rsid w:val="009E44EB"/>
    <w:rsid w:val="009E466F"/>
    <w:rsid w:val="009E47F5"/>
    <w:rsid w:val="009E51E5"/>
    <w:rsid w:val="009E5666"/>
    <w:rsid w:val="009E59B8"/>
    <w:rsid w:val="009E59DA"/>
    <w:rsid w:val="009E5E68"/>
    <w:rsid w:val="009E656F"/>
    <w:rsid w:val="009E6B0D"/>
    <w:rsid w:val="009E6DB9"/>
    <w:rsid w:val="009E6E29"/>
    <w:rsid w:val="009E750F"/>
    <w:rsid w:val="009E7E16"/>
    <w:rsid w:val="009F0533"/>
    <w:rsid w:val="009F0A47"/>
    <w:rsid w:val="009F1B57"/>
    <w:rsid w:val="009F1B8B"/>
    <w:rsid w:val="009F1CAE"/>
    <w:rsid w:val="009F25CA"/>
    <w:rsid w:val="009F268D"/>
    <w:rsid w:val="009F26BF"/>
    <w:rsid w:val="009F321A"/>
    <w:rsid w:val="009F324D"/>
    <w:rsid w:val="009F3524"/>
    <w:rsid w:val="009F3AF5"/>
    <w:rsid w:val="009F3EC9"/>
    <w:rsid w:val="009F3F65"/>
    <w:rsid w:val="009F4202"/>
    <w:rsid w:val="009F4526"/>
    <w:rsid w:val="009F490E"/>
    <w:rsid w:val="009F4B4B"/>
    <w:rsid w:val="009F4CCC"/>
    <w:rsid w:val="009F4F20"/>
    <w:rsid w:val="009F52C4"/>
    <w:rsid w:val="009F5B57"/>
    <w:rsid w:val="009F5DD6"/>
    <w:rsid w:val="009F618F"/>
    <w:rsid w:val="009F6396"/>
    <w:rsid w:val="009F65E8"/>
    <w:rsid w:val="009F6E0E"/>
    <w:rsid w:val="009F6EC1"/>
    <w:rsid w:val="009F73D8"/>
    <w:rsid w:val="009F7532"/>
    <w:rsid w:val="009F7733"/>
    <w:rsid w:val="009F7B74"/>
    <w:rsid w:val="009F7C70"/>
    <w:rsid w:val="00A00018"/>
    <w:rsid w:val="00A00056"/>
    <w:rsid w:val="00A00210"/>
    <w:rsid w:val="00A0050B"/>
    <w:rsid w:val="00A00606"/>
    <w:rsid w:val="00A00B34"/>
    <w:rsid w:val="00A00B60"/>
    <w:rsid w:val="00A016CE"/>
    <w:rsid w:val="00A01A36"/>
    <w:rsid w:val="00A027AA"/>
    <w:rsid w:val="00A0336B"/>
    <w:rsid w:val="00A03B69"/>
    <w:rsid w:val="00A041A7"/>
    <w:rsid w:val="00A04A2D"/>
    <w:rsid w:val="00A04E45"/>
    <w:rsid w:val="00A05034"/>
    <w:rsid w:val="00A050DE"/>
    <w:rsid w:val="00A052C7"/>
    <w:rsid w:val="00A05AD9"/>
    <w:rsid w:val="00A05F58"/>
    <w:rsid w:val="00A06C3E"/>
    <w:rsid w:val="00A07185"/>
    <w:rsid w:val="00A0766D"/>
    <w:rsid w:val="00A07AAF"/>
    <w:rsid w:val="00A07B30"/>
    <w:rsid w:val="00A101BD"/>
    <w:rsid w:val="00A102AB"/>
    <w:rsid w:val="00A10BAA"/>
    <w:rsid w:val="00A11661"/>
    <w:rsid w:val="00A119F9"/>
    <w:rsid w:val="00A11E2E"/>
    <w:rsid w:val="00A12705"/>
    <w:rsid w:val="00A12EA7"/>
    <w:rsid w:val="00A132FB"/>
    <w:rsid w:val="00A1382D"/>
    <w:rsid w:val="00A13974"/>
    <w:rsid w:val="00A139D4"/>
    <w:rsid w:val="00A143FB"/>
    <w:rsid w:val="00A1471E"/>
    <w:rsid w:val="00A15299"/>
    <w:rsid w:val="00A15596"/>
    <w:rsid w:val="00A15B01"/>
    <w:rsid w:val="00A15C75"/>
    <w:rsid w:val="00A161FA"/>
    <w:rsid w:val="00A1621E"/>
    <w:rsid w:val="00A16F13"/>
    <w:rsid w:val="00A175F4"/>
    <w:rsid w:val="00A17A1B"/>
    <w:rsid w:val="00A17D24"/>
    <w:rsid w:val="00A17F1C"/>
    <w:rsid w:val="00A201A3"/>
    <w:rsid w:val="00A2080A"/>
    <w:rsid w:val="00A20923"/>
    <w:rsid w:val="00A20CDD"/>
    <w:rsid w:val="00A21350"/>
    <w:rsid w:val="00A218F5"/>
    <w:rsid w:val="00A21B43"/>
    <w:rsid w:val="00A222A7"/>
    <w:rsid w:val="00A22882"/>
    <w:rsid w:val="00A22938"/>
    <w:rsid w:val="00A22A5F"/>
    <w:rsid w:val="00A22A62"/>
    <w:rsid w:val="00A22ABA"/>
    <w:rsid w:val="00A22C3A"/>
    <w:rsid w:val="00A22C9D"/>
    <w:rsid w:val="00A23D0A"/>
    <w:rsid w:val="00A23D86"/>
    <w:rsid w:val="00A240F0"/>
    <w:rsid w:val="00A241E0"/>
    <w:rsid w:val="00A24729"/>
    <w:rsid w:val="00A24841"/>
    <w:rsid w:val="00A24A48"/>
    <w:rsid w:val="00A24E15"/>
    <w:rsid w:val="00A2523A"/>
    <w:rsid w:val="00A253DD"/>
    <w:rsid w:val="00A25707"/>
    <w:rsid w:val="00A25BF9"/>
    <w:rsid w:val="00A2618C"/>
    <w:rsid w:val="00A26554"/>
    <w:rsid w:val="00A27092"/>
    <w:rsid w:val="00A272F7"/>
    <w:rsid w:val="00A27B77"/>
    <w:rsid w:val="00A27C40"/>
    <w:rsid w:val="00A30488"/>
    <w:rsid w:val="00A314F5"/>
    <w:rsid w:val="00A328AC"/>
    <w:rsid w:val="00A32B52"/>
    <w:rsid w:val="00A32CBC"/>
    <w:rsid w:val="00A32FD2"/>
    <w:rsid w:val="00A33993"/>
    <w:rsid w:val="00A33A54"/>
    <w:rsid w:val="00A33B0F"/>
    <w:rsid w:val="00A3400E"/>
    <w:rsid w:val="00A34507"/>
    <w:rsid w:val="00A34689"/>
    <w:rsid w:val="00A354A4"/>
    <w:rsid w:val="00A35527"/>
    <w:rsid w:val="00A355AE"/>
    <w:rsid w:val="00A36473"/>
    <w:rsid w:val="00A36F05"/>
    <w:rsid w:val="00A37267"/>
    <w:rsid w:val="00A4068F"/>
    <w:rsid w:val="00A40C6C"/>
    <w:rsid w:val="00A415AB"/>
    <w:rsid w:val="00A4178B"/>
    <w:rsid w:val="00A423A4"/>
    <w:rsid w:val="00A4326A"/>
    <w:rsid w:val="00A43A47"/>
    <w:rsid w:val="00A44168"/>
    <w:rsid w:val="00A441D8"/>
    <w:rsid w:val="00A443E6"/>
    <w:rsid w:val="00A44784"/>
    <w:rsid w:val="00A44B1F"/>
    <w:rsid w:val="00A44DAD"/>
    <w:rsid w:val="00A452BA"/>
    <w:rsid w:val="00A45644"/>
    <w:rsid w:val="00A45906"/>
    <w:rsid w:val="00A45AB2"/>
    <w:rsid w:val="00A46398"/>
    <w:rsid w:val="00A47221"/>
    <w:rsid w:val="00A47396"/>
    <w:rsid w:val="00A5001D"/>
    <w:rsid w:val="00A50D35"/>
    <w:rsid w:val="00A5164D"/>
    <w:rsid w:val="00A52785"/>
    <w:rsid w:val="00A5294A"/>
    <w:rsid w:val="00A53156"/>
    <w:rsid w:val="00A534CF"/>
    <w:rsid w:val="00A53583"/>
    <w:rsid w:val="00A536F3"/>
    <w:rsid w:val="00A5499F"/>
    <w:rsid w:val="00A54D23"/>
    <w:rsid w:val="00A54DB4"/>
    <w:rsid w:val="00A54F33"/>
    <w:rsid w:val="00A554FD"/>
    <w:rsid w:val="00A55E80"/>
    <w:rsid w:val="00A56F14"/>
    <w:rsid w:val="00A56FCC"/>
    <w:rsid w:val="00A57DB6"/>
    <w:rsid w:val="00A6039E"/>
    <w:rsid w:val="00A61983"/>
    <w:rsid w:val="00A62061"/>
    <w:rsid w:val="00A625CF"/>
    <w:rsid w:val="00A633E5"/>
    <w:rsid w:val="00A638CE"/>
    <w:rsid w:val="00A63D97"/>
    <w:rsid w:val="00A63E99"/>
    <w:rsid w:val="00A64017"/>
    <w:rsid w:val="00A64BE4"/>
    <w:rsid w:val="00A657A1"/>
    <w:rsid w:val="00A659DF"/>
    <w:rsid w:val="00A667AA"/>
    <w:rsid w:val="00A672B8"/>
    <w:rsid w:val="00A708D2"/>
    <w:rsid w:val="00A70B42"/>
    <w:rsid w:val="00A718B8"/>
    <w:rsid w:val="00A71BF4"/>
    <w:rsid w:val="00A72647"/>
    <w:rsid w:val="00A72995"/>
    <w:rsid w:val="00A72BAC"/>
    <w:rsid w:val="00A73356"/>
    <w:rsid w:val="00A73725"/>
    <w:rsid w:val="00A7393E"/>
    <w:rsid w:val="00A73F45"/>
    <w:rsid w:val="00A7480D"/>
    <w:rsid w:val="00A7535D"/>
    <w:rsid w:val="00A755B9"/>
    <w:rsid w:val="00A759AC"/>
    <w:rsid w:val="00A763E9"/>
    <w:rsid w:val="00A76815"/>
    <w:rsid w:val="00A76E8C"/>
    <w:rsid w:val="00A777EC"/>
    <w:rsid w:val="00A77E1F"/>
    <w:rsid w:val="00A77E78"/>
    <w:rsid w:val="00A806E6"/>
    <w:rsid w:val="00A808E4"/>
    <w:rsid w:val="00A8118B"/>
    <w:rsid w:val="00A815B6"/>
    <w:rsid w:val="00A81846"/>
    <w:rsid w:val="00A81ACA"/>
    <w:rsid w:val="00A8200B"/>
    <w:rsid w:val="00A82969"/>
    <w:rsid w:val="00A82AA5"/>
    <w:rsid w:val="00A82CDA"/>
    <w:rsid w:val="00A82DA0"/>
    <w:rsid w:val="00A833A5"/>
    <w:rsid w:val="00A8391B"/>
    <w:rsid w:val="00A83ACB"/>
    <w:rsid w:val="00A83D87"/>
    <w:rsid w:val="00A83DBA"/>
    <w:rsid w:val="00A83E59"/>
    <w:rsid w:val="00A83EDF"/>
    <w:rsid w:val="00A8434A"/>
    <w:rsid w:val="00A849DD"/>
    <w:rsid w:val="00A84ACB"/>
    <w:rsid w:val="00A84D53"/>
    <w:rsid w:val="00A854C0"/>
    <w:rsid w:val="00A876FA"/>
    <w:rsid w:val="00A87B40"/>
    <w:rsid w:val="00A9026E"/>
    <w:rsid w:val="00A90294"/>
    <w:rsid w:val="00A90A20"/>
    <w:rsid w:val="00A90B64"/>
    <w:rsid w:val="00A90E98"/>
    <w:rsid w:val="00A914AE"/>
    <w:rsid w:val="00A914C3"/>
    <w:rsid w:val="00A9272B"/>
    <w:rsid w:val="00A937C2"/>
    <w:rsid w:val="00A94BC6"/>
    <w:rsid w:val="00A952A6"/>
    <w:rsid w:val="00A95ACC"/>
    <w:rsid w:val="00A96210"/>
    <w:rsid w:val="00A96A4B"/>
    <w:rsid w:val="00AA065C"/>
    <w:rsid w:val="00AA0B2C"/>
    <w:rsid w:val="00AA0D7F"/>
    <w:rsid w:val="00AA0E8A"/>
    <w:rsid w:val="00AA1206"/>
    <w:rsid w:val="00AA1260"/>
    <w:rsid w:val="00AA1493"/>
    <w:rsid w:val="00AA1787"/>
    <w:rsid w:val="00AA1822"/>
    <w:rsid w:val="00AA1C65"/>
    <w:rsid w:val="00AA2DD0"/>
    <w:rsid w:val="00AA2F98"/>
    <w:rsid w:val="00AA2FAA"/>
    <w:rsid w:val="00AA321D"/>
    <w:rsid w:val="00AA3408"/>
    <w:rsid w:val="00AA36CA"/>
    <w:rsid w:val="00AA39C4"/>
    <w:rsid w:val="00AA3A84"/>
    <w:rsid w:val="00AA52A8"/>
    <w:rsid w:val="00AA5953"/>
    <w:rsid w:val="00AA5E4E"/>
    <w:rsid w:val="00AA622F"/>
    <w:rsid w:val="00AA64F3"/>
    <w:rsid w:val="00AA6545"/>
    <w:rsid w:val="00AA726A"/>
    <w:rsid w:val="00AA744F"/>
    <w:rsid w:val="00AA7865"/>
    <w:rsid w:val="00AA7C27"/>
    <w:rsid w:val="00AB0A34"/>
    <w:rsid w:val="00AB0B9B"/>
    <w:rsid w:val="00AB0ED2"/>
    <w:rsid w:val="00AB10A8"/>
    <w:rsid w:val="00AB1744"/>
    <w:rsid w:val="00AB1F4D"/>
    <w:rsid w:val="00AB4B6F"/>
    <w:rsid w:val="00AB51BC"/>
    <w:rsid w:val="00AB538F"/>
    <w:rsid w:val="00AB5531"/>
    <w:rsid w:val="00AB5807"/>
    <w:rsid w:val="00AB5933"/>
    <w:rsid w:val="00AB5F55"/>
    <w:rsid w:val="00AB7505"/>
    <w:rsid w:val="00AB79B4"/>
    <w:rsid w:val="00AC0292"/>
    <w:rsid w:val="00AC03A7"/>
    <w:rsid w:val="00AC078A"/>
    <w:rsid w:val="00AC1BF5"/>
    <w:rsid w:val="00AC1DD1"/>
    <w:rsid w:val="00AC1E44"/>
    <w:rsid w:val="00AC218D"/>
    <w:rsid w:val="00AC28F9"/>
    <w:rsid w:val="00AC301D"/>
    <w:rsid w:val="00AC36B1"/>
    <w:rsid w:val="00AC38E1"/>
    <w:rsid w:val="00AC3BF4"/>
    <w:rsid w:val="00AC3D15"/>
    <w:rsid w:val="00AC46C3"/>
    <w:rsid w:val="00AC48AA"/>
    <w:rsid w:val="00AC4E3C"/>
    <w:rsid w:val="00AC5324"/>
    <w:rsid w:val="00AC6517"/>
    <w:rsid w:val="00AC6BC2"/>
    <w:rsid w:val="00AC6E0C"/>
    <w:rsid w:val="00AC76E8"/>
    <w:rsid w:val="00AC78DF"/>
    <w:rsid w:val="00AC7AED"/>
    <w:rsid w:val="00AC7CFA"/>
    <w:rsid w:val="00AC7D1C"/>
    <w:rsid w:val="00AD044D"/>
    <w:rsid w:val="00AD0476"/>
    <w:rsid w:val="00AD077C"/>
    <w:rsid w:val="00AD077F"/>
    <w:rsid w:val="00AD0C28"/>
    <w:rsid w:val="00AD108A"/>
    <w:rsid w:val="00AD137F"/>
    <w:rsid w:val="00AD169A"/>
    <w:rsid w:val="00AD1B2F"/>
    <w:rsid w:val="00AD1E0A"/>
    <w:rsid w:val="00AD223C"/>
    <w:rsid w:val="00AD2519"/>
    <w:rsid w:val="00AD252F"/>
    <w:rsid w:val="00AD27D5"/>
    <w:rsid w:val="00AD2D57"/>
    <w:rsid w:val="00AD3634"/>
    <w:rsid w:val="00AD3B47"/>
    <w:rsid w:val="00AD3F83"/>
    <w:rsid w:val="00AD41AE"/>
    <w:rsid w:val="00AD45A5"/>
    <w:rsid w:val="00AD47FF"/>
    <w:rsid w:val="00AD4841"/>
    <w:rsid w:val="00AD5807"/>
    <w:rsid w:val="00AD5D84"/>
    <w:rsid w:val="00AD6C8C"/>
    <w:rsid w:val="00AD7127"/>
    <w:rsid w:val="00AD7C2D"/>
    <w:rsid w:val="00AE025A"/>
    <w:rsid w:val="00AE03B3"/>
    <w:rsid w:val="00AE160C"/>
    <w:rsid w:val="00AE169F"/>
    <w:rsid w:val="00AE1901"/>
    <w:rsid w:val="00AE1971"/>
    <w:rsid w:val="00AE1BDD"/>
    <w:rsid w:val="00AE1BEB"/>
    <w:rsid w:val="00AE2705"/>
    <w:rsid w:val="00AE2C67"/>
    <w:rsid w:val="00AE2E44"/>
    <w:rsid w:val="00AE39A2"/>
    <w:rsid w:val="00AE39A7"/>
    <w:rsid w:val="00AE3D90"/>
    <w:rsid w:val="00AE52D6"/>
    <w:rsid w:val="00AE54D7"/>
    <w:rsid w:val="00AE6233"/>
    <w:rsid w:val="00AE6669"/>
    <w:rsid w:val="00AE7169"/>
    <w:rsid w:val="00AE7404"/>
    <w:rsid w:val="00AF04E6"/>
    <w:rsid w:val="00AF0683"/>
    <w:rsid w:val="00AF068E"/>
    <w:rsid w:val="00AF0847"/>
    <w:rsid w:val="00AF0910"/>
    <w:rsid w:val="00AF0B6F"/>
    <w:rsid w:val="00AF140D"/>
    <w:rsid w:val="00AF152A"/>
    <w:rsid w:val="00AF1646"/>
    <w:rsid w:val="00AF2D73"/>
    <w:rsid w:val="00AF2EC2"/>
    <w:rsid w:val="00AF36AE"/>
    <w:rsid w:val="00AF3A03"/>
    <w:rsid w:val="00AF49DD"/>
    <w:rsid w:val="00AF530A"/>
    <w:rsid w:val="00AF5351"/>
    <w:rsid w:val="00AF608A"/>
    <w:rsid w:val="00AF6208"/>
    <w:rsid w:val="00AF66CC"/>
    <w:rsid w:val="00AF68E2"/>
    <w:rsid w:val="00AF6E8C"/>
    <w:rsid w:val="00AF6F8E"/>
    <w:rsid w:val="00AF700F"/>
    <w:rsid w:val="00B005B1"/>
    <w:rsid w:val="00B00849"/>
    <w:rsid w:val="00B009A1"/>
    <w:rsid w:val="00B01385"/>
    <w:rsid w:val="00B01443"/>
    <w:rsid w:val="00B0152A"/>
    <w:rsid w:val="00B018F9"/>
    <w:rsid w:val="00B02245"/>
    <w:rsid w:val="00B02880"/>
    <w:rsid w:val="00B029E6"/>
    <w:rsid w:val="00B02B53"/>
    <w:rsid w:val="00B02BCF"/>
    <w:rsid w:val="00B03012"/>
    <w:rsid w:val="00B03392"/>
    <w:rsid w:val="00B036DD"/>
    <w:rsid w:val="00B03A86"/>
    <w:rsid w:val="00B03CED"/>
    <w:rsid w:val="00B040CF"/>
    <w:rsid w:val="00B04112"/>
    <w:rsid w:val="00B0450F"/>
    <w:rsid w:val="00B0482B"/>
    <w:rsid w:val="00B04A41"/>
    <w:rsid w:val="00B04B17"/>
    <w:rsid w:val="00B04E9E"/>
    <w:rsid w:val="00B059D7"/>
    <w:rsid w:val="00B05D2B"/>
    <w:rsid w:val="00B060BF"/>
    <w:rsid w:val="00B06333"/>
    <w:rsid w:val="00B063A9"/>
    <w:rsid w:val="00B06518"/>
    <w:rsid w:val="00B07349"/>
    <w:rsid w:val="00B073DB"/>
    <w:rsid w:val="00B07A20"/>
    <w:rsid w:val="00B07A89"/>
    <w:rsid w:val="00B10466"/>
    <w:rsid w:val="00B10D38"/>
    <w:rsid w:val="00B10F0E"/>
    <w:rsid w:val="00B10FC7"/>
    <w:rsid w:val="00B110AA"/>
    <w:rsid w:val="00B113A8"/>
    <w:rsid w:val="00B11761"/>
    <w:rsid w:val="00B11F73"/>
    <w:rsid w:val="00B12580"/>
    <w:rsid w:val="00B12986"/>
    <w:rsid w:val="00B12ED6"/>
    <w:rsid w:val="00B1326E"/>
    <w:rsid w:val="00B13B90"/>
    <w:rsid w:val="00B13E54"/>
    <w:rsid w:val="00B1451B"/>
    <w:rsid w:val="00B14610"/>
    <w:rsid w:val="00B148ED"/>
    <w:rsid w:val="00B14BD6"/>
    <w:rsid w:val="00B14CB2"/>
    <w:rsid w:val="00B14CE1"/>
    <w:rsid w:val="00B14DF4"/>
    <w:rsid w:val="00B154EA"/>
    <w:rsid w:val="00B154FB"/>
    <w:rsid w:val="00B154FD"/>
    <w:rsid w:val="00B15507"/>
    <w:rsid w:val="00B156B9"/>
    <w:rsid w:val="00B15885"/>
    <w:rsid w:val="00B15CA1"/>
    <w:rsid w:val="00B15EBD"/>
    <w:rsid w:val="00B15F64"/>
    <w:rsid w:val="00B168FB"/>
    <w:rsid w:val="00B16A60"/>
    <w:rsid w:val="00B1770F"/>
    <w:rsid w:val="00B20977"/>
    <w:rsid w:val="00B20E7B"/>
    <w:rsid w:val="00B21598"/>
    <w:rsid w:val="00B219CD"/>
    <w:rsid w:val="00B223C4"/>
    <w:rsid w:val="00B22562"/>
    <w:rsid w:val="00B22D13"/>
    <w:rsid w:val="00B2306D"/>
    <w:rsid w:val="00B23E8F"/>
    <w:rsid w:val="00B23FB6"/>
    <w:rsid w:val="00B2452D"/>
    <w:rsid w:val="00B24863"/>
    <w:rsid w:val="00B25365"/>
    <w:rsid w:val="00B2580D"/>
    <w:rsid w:val="00B26084"/>
    <w:rsid w:val="00B26315"/>
    <w:rsid w:val="00B26989"/>
    <w:rsid w:val="00B26F94"/>
    <w:rsid w:val="00B2711E"/>
    <w:rsid w:val="00B277A4"/>
    <w:rsid w:val="00B27D0A"/>
    <w:rsid w:val="00B30151"/>
    <w:rsid w:val="00B30939"/>
    <w:rsid w:val="00B3142B"/>
    <w:rsid w:val="00B316F7"/>
    <w:rsid w:val="00B322E9"/>
    <w:rsid w:val="00B32320"/>
    <w:rsid w:val="00B328D5"/>
    <w:rsid w:val="00B333D6"/>
    <w:rsid w:val="00B334A6"/>
    <w:rsid w:val="00B337CE"/>
    <w:rsid w:val="00B3384D"/>
    <w:rsid w:val="00B3401D"/>
    <w:rsid w:val="00B3437D"/>
    <w:rsid w:val="00B34B4C"/>
    <w:rsid w:val="00B34F5A"/>
    <w:rsid w:val="00B35B9A"/>
    <w:rsid w:val="00B36057"/>
    <w:rsid w:val="00B3609A"/>
    <w:rsid w:val="00B36683"/>
    <w:rsid w:val="00B36C2B"/>
    <w:rsid w:val="00B37252"/>
    <w:rsid w:val="00B373A6"/>
    <w:rsid w:val="00B403D8"/>
    <w:rsid w:val="00B403F4"/>
    <w:rsid w:val="00B40568"/>
    <w:rsid w:val="00B405E9"/>
    <w:rsid w:val="00B407D9"/>
    <w:rsid w:val="00B40F29"/>
    <w:rsid w:val="00B419E2"/>
    <w:rsid w:val="00B41AEE"/>
    <w:rsid w:val="00B42270"/>
    <w:rsid w:val="00B4240D"/>
    <w:rsid w:val="00B42573"/>
    <w:rsid w:val="00B42B89"/>
    <w:rsid w:val="00B43317"/>
    <w:rsid w:val="00B43B63"/>
    <w:rsid w:val="00B44090"/>
    <w:rsid w:val="00B44350"/>
    <w:rsid w:val="00B447B1"/>
    <w:rsid w:val="00B448E0"/>
    <w:rsid w:val="00B44A52"/>
    <w:rsid w:val="00B45621"/>
    <w:rsid w:val="00B45D31"/>
    <w:rsid w:val="00B466A8"/>
    <w:rsid w:val="00B46B50"/>
    <w:rsid w:val="00B46B8E"/>
    <w:rsid w:val="00B47092"/>
    <w:rsid w:val="00B47346"/>
    <w:rsid w:val="00B508C6"/>
    <w:rsid w:val="00B5168D"/>
    <w:rsid w:val="00B51C73"/>
    <w:rsid w:val="00B5222B"/>
    <w:rsid w:val="00B5247F"/>
    <w:rsid w:val="00B52502"/>
    <w:rsid w:val="00B52903"/>
    <w:rsid w:val="00B5291F"/>
    <w:rsid w:val="00B52979"/>
    <w:rsid w:val="00B52A55"/>
    <w:rsid w:val="00B53415"/>
    <w:rsid w:val="00B53834"/>
    <w:rsid w:val="00B53DA8"/>
    <w:rsid w:val="00B5414C"/>
    <w:rsid w:val="00B5447C"/>
    <w:rsid w:val="00B55490"/>
    <w:rsid w:val="00B5642B"/>
    <w:rsid w:val="00B5707C"/>
    <w:rsid w:val="00B570C2"/>
    <w:rsid w:val="00B571C1"/>
    <w:rsid w:val="00B57620"/>
    <w:rsid w:val="00B57C2A"/>
    <w:rsid w:val="00B57F05"/>
    <w:rsid w:val="00B60041"/>
    <w:rsid w:val="00B60552"/>
    <w:rsid w:val="00B60D27"/>
    <w:rsid w:val="00B615B9"/>
    <w:rsid w:val="00B62643"/>
    <w:rsid w:val="00B62D07"/>
    <w:rsid w:val="00B63702"/>
    <w:rsid w:val="00B63885"/>
    <w:rsid w:val="00B63A7C"/>
    <w:rsid w:val="00B63E32"/>
    <w:rsid w:val="00B640DB"/>
    <w:rsid w:val="00B64235"/>
    <w:rsid w:val="00B6434F"/>
    <w:rsid w:val="00B64558"/>
    <w:rsid w:val="00B65464"/>
    <w:rsid w:val="00B65559"/>
    <w:rsid w:val="00B65699"/>
    <w:rsid w:val="00B65F51"/>
    <w:rsid w:val="00B66176"/>
    <w:rsid w:val="00B6673E"/>
    <w:rsid w:val="00B66A00"/>
    <w:rsid w:val="00B66BE8"/>
    <w:rsid w:val="00B66C39"/>
    <w:rsid w:val="00B6722E"/>
    <w:rsid w:val="00B67396"/>
    <w:rsid w:val="00B6765F"/>
    <w:rsid w:val="00B705EC"/>
    <w:rsid w:val="00B70D56"/>
    <w:rsid w:val="00B70E68"/>
    <w:rsid w:val="00B70E74"/>
    <w:rsid w:val="00B711FD"/>
    <w:rsid w:val="00B71D91"/>
    <w:rsid w:val="00B71F13"/>
    <w:rsid w:val="00B723DD"/>
    <w:rsid w:val="00B734E7"/>
    <w:rsid w:val="00B739FC"/>
    <w:rsid w:val="00B7415A"/>
    <w:rsid w:val="00B74284"/>
    <w:rsid w:val="00B74410"/>
    <w:rsid w:val="00B745EA"/>
    <w:rsid w:val="00B76094"/>
    <w:rsid w:val="00B764DA"/>
    <w:rsid w:val="00B76509"/>
    <w:rsid w:val="00B7680A"/>
    <w:rsid w:val="00B7696A"/>
    <w:rsid w:val="00B76D68"/>
    <w:rsid w:val="00B7744F"/>
    <w:rsid w:val="00B778EE"/>
    <w:rsid w:val="00B80305"/>
    <w:rsid w:val="00B805BC"/>
    <w:rsid w:val="00B80810"/>
    <w:rsid w:val="00B80E15"/>
    <w:rsid w:val="00B80F70"/>
    <w:rsid w:val="00B8151E"/>
    <w:rsid w:val="00B82037"/>
    <w:rsid w:val="00B82AE8"/>
    <w:rsid w:val="00B82AF9"/>
    <w:rsid w:val="00B82C7C"/>
    <w:rsid w:val="00B8368B"/>
    <w:rsid w:val="00B837C9"/>
    <w:rsid w:val="00B83C50"/>
    <w:rsid w:val="00B83CD5"/>
    <w:rsid w:val="00B8475D"/>
    <w:rsid w:val="00B84924"/>
    <w:rsid w:val="00B85136"/>
    <w:rsid w:val="00B8542F"/>
    <w:rsid w:val="00B85863"/>
    <w:rsid w:val="00B85A68"/>
    <w:rsid w:val="00B85BC9"/>
    <w:rsid w:val="00B85DC1"/>
    <w:rsid w:val="00B85F9B"/>
    <w:rsid w:val="00B862D7"/>
    <w:rsid w:val="00B86346"/>
    <w:rsid w:val="00B868E9"/>
    <w:rsid w:val="00B86936"/>
    <w:rsid w:val="00B869B7"/>
    <w:rsid w:val="00B869DE"/>
    <w:rsid w:val="00B86C41"/>
    <w:rsid w:val="00B87A45"/>
    <w:rsid w:val="00B900D2"/>
    <w:rsid w:val="00B900E2"/>
    <w:rsid w:val="00B906D6"/>
    <w:rsid w:val="00B913DB"/>
    <w:rsid w:val="00B91760"/>
    <w:rsid w:val="00B9264F"/>
    <w:rsid w:val="00B92CB0"/>
    <w:rsid w:val="00B93343"/>
    <w:rsid w:val="00B93428"/>
    <w:rsid w:val="00B935B6"/>
    <w:rsid w:val="00B93A06"/>
    <w:rsid w:val="00B94125"/>
    <w:rsid w:val="00B94B3E"/>
    <w:rsid w:val="00B94BB1"/>
    <w:rsid w:val="00B94D04"/>
    <w:rsid w:val="00B94DF3"/>
    <w:rsid w:val="00B95292"/>
    <w:rsid w:val="00B95318"/>
    <w:rsid w:val="00B95644"/>
    <w:rsid w:val="00B95BED"/>
    <w:rsid w:val="00B96144"/>
    <w:rsid w:val="00B962EC"/>
    <w:rsid w:val="00B967D6"/>
    <w:rsid w:val="00B96AA8"/>
    <w:rsid w:val="00B96D3B"/>
    <w:rsid w:val="00B96D71"/>
    <w:rsid w:val="00B96F04"/>
    <w:rsid w:val="00B979DE"/>
    <w:rsid w:val="00B97C3B"/>
    <w:rsid w:val="00B97DAA"/>
    <w:rsid w:val="00B97FD8"/>
    <w:rsid w:val="00BA0073"/>
    <w:rsid w:val="00BA052C"/>
    <w:rsid w:val="00BA09F9"/>
    <w:rsid w:val="00BA0FEF"/>
    <w:rsid w:val="00BA1171"/>
    <w:rsid w:val="00BA1204"/>
    <w:rsid w:val="00BA1355"/>
    <w:rsid w:val="00BA1963"/>
    <w:rsid w:val="00BA1EA6"/>
    <w:rsid w:val="00BA1EFD"/>
    <w:rsid w:val="00BA220E"/>
    <w:rsid w:val="00BA231C"/>
    <w:rsid w:val="00BA23DD"/>
    <w:rsid w:val="00BA26A4"/>
    <w:rsid w:val="00BA29C3"/>
    <w:rsid w:val="00BA2A94"/>
    <w:rsid w:val="00BA2B02"/>
    <w:rsid w:val="00BA3ACD"/>
    <w:rsid w:val="00BA3E5C"/>
    <w:rsid w:val="00BA3F64"/>
    <w:rsid w:val="00BA4602"/>
    <w:rsid w:val="00BA5072"/>
    <w:rsid w:val="00BA512F"/>
    <w:rsid w:val="00BA57CE"/>
    <w:rsid w:val="00BA589B"/>
    <w:rsid w:val="00BA5D6C"/>
    <w:rsid w:val="00BA63CF"/>
    <w:rsid w:val="00BA643F"/>
    <w:rsid w:val="00BA651D"/>
    <w:rsid w:val="00BA6593"/>
    <w:rsid w:val="00BA715A"/>
    <w:rsid w:val="00BA7641"/>
    <w:rsid w:val="00BA7C59"/>
    <w:rsid w:val="00BA7C8D"/>
    <w:rsid w:val="00BB058E"/>
    <w:rsid w:val="00BB075D"/>
    <w:rsid w:val="00BB081B"/>
    <w:rsid w:val="00BB0AAF"/>
    <w:rsid w:val="00BB0C5D"/>
    <w:rsid w:val="00BB0E59"/>
    <w:rsid w:val="00BB0FFA"/>
    <w:rsid w:val="00BB18F2"/>
    <w:rsid w:val="00BB1D05"/>
    <w:rsid w:val="00BB27C0"/>
    <w:rsid w:val="00BB3908"/>
    <w:rsid w:val="00BB3C0D"/>
    <w:rsid w:val="00BB4662"/>
    <w:rsid w:val="00BB4717"/>
    <w:rsid w:val="00BB4DF1"/>
    <w:rsid w:val="00BB521D"/>
    <w:rsid w:val="00BB559B"/>
    <w:rsid w:val="00BB6333"/>
    <w:rsid w:val="00BB65F5"/>
    <w:rsid w:val="00BB6A01"/>
    <w:rsid w:val="00BB6A23"/>
    <w:rsid w:val="00BB6C40"/>
    <w:rsid w:val="00BB7912"/>
    <w:rsid w:val="00BB7A90"/>
    <w:rsid w:val="00BC007C"/>
    <w:rsid w:val="00BC047B"/>
    <w:rsid w:val="00BC0798"/>
    <w:rsid w:val="00BC09C2"/>
    <w:rsid w:val="00BC0B34"/>
    <w:rsid w:val="00BC0B96"/>
    <w:rsid w:val="00BC0C03"/>
    <w:rsid w:val="00BC1B99"/>
    <w:rsid w:val="00BC1CB0"/>
    <w:rsid w:val="00BC2457"/>
    <w:rsid w:val="00BC2B05"/>
    <w:rsid w:val="00BC2B59"/>
    <w:rsid w:val="00BC2CEC"/>
    <w:rsid w:val="00BC2D23"/>
    <w:rsid w:val="00BC3364"/>
    <w:rsid w:val="00BC3BE6"/>
    <w:rsid w:val="00BC40F9"/>
    <w:rsid w:val="00BC43C7"/>
    <w:rsid w:val="00BC44CF"/>
    <w:rsid w:val="00BC4525"/>
    <w:rsid w:val="00BC46AA"/>
    <w:rsid w:val="00BC48A6"/>
    <w:rsid w:val="00BC582D"/>
    <w:rsid w:val="00BC5E1E"/>
    <w:rsid w:val="00BC5EC5"/>
    <w:rsid w:val="00BC5EF4"/>
    <w:rsid w:val="00BC5F84"/>
    <w:rsid w:val="00BC6081"/>
    <w:rsid w:val="00BC680D"/>
    <w:rsid w:val="00BC6B29"/>
    <w:rsid w:val="00BC731C"/>
    <w:rsid w:val="00BC75B5"/>
    <w:rsid w:val="00BC7B28"/>
    <w:rsid w:val="00BD00E6"/>
    <w:rsid w:val="00BD018F"/>
    <w:rsid w:val="00BD0A05"/>
    <w:rsid w:val="00BD0C88"/>
    <w:rsid w:val="00BD0D71"/>
    <w:rsid w:val="00BD0DC8"/>
    <w:rsid w:val="00BD1213"/>
    <w:rsid w:val="00BD13AA"/>
    <w:rsid w:val="00BD2150"/>
    <w:rsid w:val="00BD2CB1"/>
    <w:rsid w:val="00BD2D85"/>
    <w:rsid w:val="00BD37F2"/>
    <w:rsid w:val="00BD41D6"/>
    <w:rsid w:val="00BD44F6"/>
    <w:rsid w:val="00BD475E"/>
    <w:rsid w:val="00BD56CC"/>
    <w:rsid w:val="00BD59AF"/>
    <w:rsid w:val="00BD5A5B"/>
    <w:rsid w:val="00BD5B6B"/>
    <w:rsid w:val="00BD6D44"/>
    <w:rsid w:val="00BD7357"/>
    <w:rsid w:val="00BD7922"/>
    <w:rsid w:val="00BD7FA7"/>
    <w:rsid w:val="00BE0778"/>
    <w:rsid w:val="00BE08F0"/>
    <w:rsid w:val="00BE0C45"/>
    <w:rsid w:val="00BE1A76"/>
    <w:rsid w:val="00BE1CCF"/>
    <w:rsid w:val="00BE22F5"/>
    <w:rsid w:val="00BE2B23"/>
    <w:rsid w:val="00BE2D3A"/>
    <w:rsid w:val="00BE313C"/>
    <w:rsid w:val="00BE32C4"/>
    <w:rsid w:val="00BE3519"/>
    <w:rsid w:val="00BE3ED0"/>
    <w:rsid w:val="00BE449E"/>
    <w:rsid w:val="00BE45E5"/>
    <w:rsid w:val="00BE49E8"/>
    <w:rsid w:val="00BE4F70"/>
    <w:rsid w:val="00BE4F74"/>
    <w:rsid w:val="00BE5206"/>
    <w:rsid w:val="00BE6AE4"/>
    <w:rsid w:val="00BE6BC4"/>
    <w:rsid w:val="00BE6C7B"/>
    <w:rsid w:val="00BE6CA9"/>
    <w:rsid w:val="00BE6CFA"/>
    <w:rsid w:val="00BE702D"/>
    <w:rsid w:val="00BE7149"/>
    <w:rsid w:val="00BE7F25"/>
    <w:rsid w:val="00BF037E"/>
    <w:rsid w:val="00BF0544"/>
    <w:rsid w:val="00BF0DFA"/>
    <w:rsid w:val="00BF0E24"/>
    <w:rsid w:val="00BF0E39"/>
    <w:rsid w:val="00BF14A1"/>
    <w:rsid w:val="00BF196C"/>
    <w:rsid w:val="00BF1B91"/>
    <w:rsid w:val="00BF1EEA"/>
    <w:rsid w:val="00BF1F1A"/>
    <w:rsid w:val="00BF264D"/>
    <w:rsid w:val="00BF293B"/>
    <w:rsid w:val="00BF2A8E"/>
    <w:rsid w:val="00BF2E9F"/>
    <w:rsid w:val="00BF2F0C"/>
    <w:rsid w:val="00BF2FFE"/>
    <w:rsid w:val="00BF319B"/>
    <w:rsid w:val="00BF3B98"/>
    <w:rsid w:val="00BF3BD7"/>
    <w:rsid w:val="00BF3FC1"/>
    <w:rsid w:val="00BF53C0"/>
    <w:rsid w:val="00BF5881"/>
    <w:rsid w:val="00BF5A46"/>
    <w:rsid w:val="00BF5BD6"/>
    <w:rsid w:val="00BF6248"/>
    <w:rsid w:val="00BF626F"/>
    <w:rsid w:val="00BF63D7"/>
    <w:rsid w:val="00BF64F7"/>
    <w:rsid w:val="00BF66BB"/>
    <w:rsid w:val="00BF6728"/>
    <w:rsid w:val="00BF6DB9"/>
    <w:rsid w:val="00BF78CF"/>
    <w:rsid w:val="00BF794C"/>
    <w:rsid w:val="00BF7AAE"/>
    <w:rsid w:val="00C006B6"/>
    <w:rsid w:val="00C00CB2"/>
    <w:rsid w:val="00C00D4E"/>
    <w:rsid w:val="00C0103E"/>
    <w:rsid w:val="00C012BA"/>
    <w:rsid w:val="00C024B7"/>
    <w:rsid w:val="00C0254D"/>
    <w:rsid w:val="00C02D03"/>
    <w:rsid w:val="00C02D51"/>
    <w:rsid w:val="00C031E2"/>
    <w:rsid w:val="00C0349B"/>
    <w:rsid w:val="00C039CB"/>
    <w:rsid w:val="00C03A08"/>
    <w:rsid w:val="00C03D2D"/>
    <w:rsid w:val="00C03E11"/>
    <w:rsid w:val="00C03F31"/>
    <w:rsid w:val="00C04151"/>
    <w:rsid w:val="00C04D18"/>
    <w:rsid w:val="00C0545F"/>
    <w:rsid w:val="00C056E8"/>
    <w:rsid w:val="00C05A0E"/>
    <w:rsid w:val="00C05AE2"/>
    <w:rsid w:val="00C05C6B"/>
    <w:rsid w:val="00C063FB"/>
    <w:rsid w:val="00C0686A"/>
    <w:rsid w:val="00C06A01"/>
    <w:rsid w:val="00C06B9F"/>
    <w:rsid w:val="00C06BF0"/>
    <w:rsid w:val="00C06D16"/>
    <w:rsid w:val="00C07199"/>
    <w:rsid w:val="00C1015A"/>
    <w:rsid w:val="00C10886"/>
    <w:rsid w:val="00C10A66"/>
    <w:rsid w:val="00C10E83"/>
    <w:rsid w:val="00C11846"/>
    <w:rsid w:val="00C118D3"/>
    <w:rsid w:val="00C11DD0"/>
    <w:rsid w:val="00C11EA0"/>
    <w:rsid w:val="00C12075"/>
    <w:rsid w:val="00C1213D"/>
    <w:rsid w:val="00C12149"/>
    <w:rsid w:val="00C1257D"/>
    <w:rsid w:val="00C12D1C"/>
    <w:rsid w:val="00C13753"/>
    <w:rsid w:val="00C13A9F"/>
    <w:rsid w:val="00C13B05"/>
    <w:rsid w:val="00C13F3D"/>
    <w:rsid w:val="00C1448E"/>
    <w:rsid w:val="00C14568"/>
    <w:rsid w:val="00C14B05"/>
    <w:rsid w:val="00C14C8F"/>
    <w:rsid w:val="00C14DD9"/>
    <w:rsid w:val="00C14E9A"/>
    <w:rsid w:val="00C14ED1"/>
    <w:rsid w:val="00C15393"/>
    <w:rsid w:val="00C1555B"/>
    <w:rsid w:val="00C15EEB"/>
    <w:rsid w:val="00C161A4"/>
    <w:rsid w:val="00C16306"/>
    <w:rsid w:val="00C164ED"/>
    <w:rsid w:val="00C16530"/>
    <w:rsid w:val="00C165A1"/>
    <w:rsid w:val="00C16B9A"/>
    <w:rsid w:val="00C17A88"/>
    <w:rsid w:val="00C17CAD"/>
    <w:rsid w:val="00C200EC"/>
    <w:rsid w:val="00C201B0"/>
    <w:rsid w:val="00C20219"/>
    <w:rsid w:val="00C20396"/>
    <w:rsid w:val="00C20A1E"/>
    <w:rsid w:val="00C20BE1"/>
    <w:rsid w:val="00C20CDB"/>
    <w:rsid w:val="00C225BC"/>
    <w:rsid w:val="00C229FA"/>
    <w:rsid w:val="00C22D22"/>
    <w:rsid w:val="00C2362B"/>
    <w:rsid w:val="00C242E9"/>
    <w:rsid w:val="00C2451F"/>
    <w:rsid w:val="00C24609"/>
    <w:rsid w:val="00C2468A"/>
    <w:rsid w:val="00C24720"/>
    <w:rsid w:val="00C24B6D"/>
    <w:rsid w:val="00C24B9E"/>
    <w:rsid w:val="00C24E67"/>
    <w:rsid w:val="00C260A6"/>
    <w:rsid w:val="00C260AF"/>
    <w:rsid w:val="00C265EC"/>
    <w:rsid w:val="00C270D7"/>
    <w:rsid w:val="00C273F5"/>
    <w:rsid w:val="00C276FE"/>
    <w:rsid w:val="00C27879"/>
    <w:rsid w:val="00C279B3"/>
    <w:rsid w:val="00C27C74"/>
    <w:rsid w:val="00C30C8A"/>
    <w:rsid w:val="00C312FB"/>
    <w:rsid w:val="00C31526"/>
    <w:rsid w:val="00C31707"/>
    <w:rsid w:val="00C31951"/>
    <w:rsid w:val="00C31952"/>
    <w:rsid w:val="00C31971"/>
    <w:rsid w:val="00C322F3"/>
    <w:rsid w:val="00C323BF"/>
    <w:rsid w:val="00C3269C"/>
    <w:rsid w:val="00C32B13"/>
    <w:rsid w:val="00C3436A"/>
    <w:rsid w:val="00C34F43"/>
    <w:rsid w:val="00C3529E"/>
    <w:rsid w:val="00C357E7"/>
    <w:rsid w:val="00C35CD2"/>
    <w:rsid w:val="00C35D4D"/>
    <w:rsid w:val="00C35D7E"/>
    <w:rsid w:val="00C366A4"/>
    <w:rsid w:val="00C36909"/>
    <w:rsid w:val="00C36A2B"/>
    <w:rsid w:val="00C36C47"/>
    <w:rsid w:val="00C372F4"/>
    <w:rsid w:val="00C37751"/>
    <w:rsid w:val="00C37804"/>
    <w:rsid w:val="00C37FB3"/>
    <w:rsid w:val="00C4002F"/>
    <w:rsid w:val="00C401B0"/>
    <w:rsid w:val="00C4022C"/>
    <w:rsid w:val="00C415B8"/>
    <w:rsid w:val="00C41CFE"/>
    <w:rsid w:val="00C41EB1"/>
    <w:rsid w:val="00C424A8"/>
    <w:rsid w:val="00C427FB"/>
    <w:rsid w:val="00C42822"/>
    <w:rsid w:val="00C42860"/>
    <w:rsid w:val="00C43D63"/>
    <w:rsid w:val="00C442CD"/>
    <w:rsid w:val="00C446BD"/>
    <w:rsid w:val="00C44C18"/>
    <w:rsid w:val="00C45246"/>
    <w:rsid w:val="00C455C1"/>
    <w:rsid w:val="00C45CCC"/>
    <w:rsid w:val="00C46577"/>
    <w:rsid w:val="00C46987"/>
    <w:rsid w:val="00C46D6F"/>
    <w:rsid w:val="00C476A1"/>
    <w:rsid w:val="00C47E2C"/>
    <w:rsid w:val="00C5005C"/>
    <w:rsid w:val="00C50205"/>
    <w:rsid w:val="00C507EC"/>
    <w:rsid w:val="00C507EE"/>
    <w:rsid w:val="00C50909"/>
    <w:rsid w:val="00C51328"/>
    <w:rsid w:val="00C5153B"/>
    <w:rsid w:val="00C51594"/>
    <w:rsid w:val="00C5162C"/>
    <w:rsid w:val="00C522F7"/>
    <w:rsid w:val="00C52C79"/>
    <w:rsid w:val="00C53000"/>
    <w:rsid w:val="00C533D6"/>
    <w:rsid w:val="00C54764"/>
    <w:rsid w:val="00C547DD"/>
    <w:rsid w:val="00C549D9"/>
    <w:rsid w:val="00C54AFF"/>
    <w:rsid w:val="00C5530D"/>
    <w:rsid w:val="00C56431"/>
    <w:rsid w:val="00C5653D"/>
    <w:rsid w:val="00C56618"/>
    <w:rsid w:val="00C57598"/>
    <w:rsid w:val="00C5764C"/>
    <w:rsid w:val="00C57F75"/>
    <w:rsid w:val="00C6064D"/>
    <w:rsid w:val="00C60735"/>
    <w:rsid w:val="00C60A00"/>
    <w:rsid w:val="00C610DE"/>
    <w:rsid w:val="00C615B6"/>
    <w:rsid w:val="00C617DB"/>
    <w:rsid w:val="00C61D19"/>
    <w:rsid w:val="00C62393"/>
    <w:rsid w:val="00C626B2"/>
    <w:rsid w:val="00C626C2"/>
    <w:rsid w:val="00C639B5"/>
    <w:rsid w:val="00C63AFB"/>
    <w:rsid w:val="00C64181"/>
    <w:rsid w:val="00C64CD9"/>
    <w:rsid w:val="00C65006"/>
    <w:rsid w:val="00C65364"/>
    <w:rsid w:val="00C65B7C"/>
    <w:rsid w:val="00C660BB"/>
    <w:rsid w:val="00C66251"/>
    <w:rsid w:val="00C66CA5"/>
    <w:rsid w:val="00C66E69"/>
    <w:rsid w:val="00C677B9"/>
    <w:rsid w:val="00C679E3"/>
    <w:rsid w:val="00C7025A"/>
    <w:rsid w:val="00C70B85"/>
    <w:rsid w:val="00C70C3E"/>
    <w:rsid w:val="00C71491"/>
    <w:rsid w:val="00C71589"/>
    <w:rsid w:val="00C7294D"/>
    <w:rsid w:val="00C72995"/>
    <w:rsid w:val="00C72CE3"/>
    <w:rsid w:val="00C73655"/>
    <w:rsid w:val="00C73C4E"/>
    <w:rsid w:val="00C73D9D"/>
    <w:rsid w:val="00C745C1"/>
    <w:rsid w:val="00C75173"/>
    <w:rsid w:val="00C76590"/>
    <w:rsid w:val="00C77466"/>
    <w:rsid w:val="00C803B9"/>
    <w:rsid w:val="00C80B18"/>
    <w:rsid w:val="00C80B9B"/>
    <w:rsid w:val="00C8137F"/>
    <w:rsid w:val="00C8153D"/>
    <w:rsid w:val="00C81695"/>
    <w:rsid w:val="00C81719"/>
    <w:rsid w:val="00C819A4"/>
    <w:rsid w:val="00C81D32"/>
    <w:rsid w:val="00C820CF"/>
    <w:rsid w:val="00C824FA"/>
    <w:rsid w:val="00C82578"/>
    <w:rsid w:val="00C827F6"/>
    <w:rsid w:val="00C829C9"/>
    <w:rsid w:val="00C82A64"/>
    <w:rsid w:val="00C82CB0"/>
    <w:rsid w:val="00C832F4"/>
    <w:rsid w:val="00C83480"/>
    <w:rsid w:val="00C840C6"/>
    <w:rsid w:val="00C84B09"/>
    <w:rsid w:val="00C85F8A"/>
    <w:rsid w:val="00C8623E"/>
    <w:rsid w:val="00C8720C"/>
    <w:rsid w:val="00C872BF"/>
    <w:rsid w:val="00C911F7"/>
    <w:rsid w:val="00C91614"/>
    <w:rsid w:val="00C916CD"/>
    <w:rsid w:val="00C9183D"/>
    <w:rsid w:val="00C92006"/>
    <w:rsid w:val="00C928F2"/>
    <w:rsid w:val="00C932B4"/>
    <w:rsid w:val="00C93BD2"/>
    <w:rsid w:val="00C9579E"/>
    <w:rsid w:val="00C95B93"/>
    <w:rsid w:val="00C95BF7"/>
    <w:rsid w:val="00C95C24"/>
    <w:rsid w:val="00C96059"/>
    <w:rsid w:val="00C96D00"/>
    <w:rsid w:val="00C97003"/>
    <w:rsid w:val="00C979E3"/>
    <w:rsid w:val="00C97A8F"/>
    <w:rsid w:val="00C97D72"/>
    <w:rsid w:val="00C97E19"/>
    <w:rsid w:val="00CA0997"/>
    <w:rsid w:val="00CA10DE"/>
    <w:rsid w:val="00CA1AE3"/>
    <w:rsid w:val="00CA1C3E"/>
    <w:rsid w:val="00CA2B78"/>
    <w:rsid w:val="00CA2D34"/>
    <w:rsid w:val="00CA3625"/>
    <w:rsid w:val="00CA3A9F"/>
    <w:rsid w:val="00CA44AD"/>
    <w:rsid w:val="00CA4D36"/>
    <w:rsid w:val="00CA4FB4"/>
    <w:rsid w:val="00CA595C"/>
    <w:rsid w:val="00CA5F58"/>
    <w:rsid w:val="00CA5FD1"/>
    <w:rsid w:val="00CA5FF4"/>
    <w:rsid w:val="00CA6161"/>
    <w:rsid w:val="00CA6E74"/>
    <w:rsid w:val="00CA7287"/>
    <w:rsid w:val="00CA7593"/>
    <w:rsid w:val="00CA7C01"/>
    <w:rsid w:val="00CB060C"/>
    <w:rsid w:val="00CB1BFF"/>
    <w:rsid w:val="00CB1E93"/>
    <w:rsid w:val="00CB1FA3"/>
    <w:rsid w:val="00CB1FB4"/>
    <w:rsid w:val="00CB234C"/>
    <w:rsid w:val="00CB2B24"/>
    <w:rsid w:val="00CB2E5F"/>
    <w:rsid w:val="00CB3103"/>
    <w:rsid w:val="00CB35FE"/>
    <w:rsid w:val="00CB3831"/>
    <w:rsid w:val="00CB3975"/>
    <w:rsid w:val="00CB441D"/>
    <w:rsid w:val="00CB52C0"/>
    <w:rsid w:val="00CB67E8"/>
    <w:rsid w:val="00CB6936"/>
    <w:rsid w:val="00CB6A85"/>
    <w:rsid w:val="00CB71DE"/>
    <w:rsid w:val="00CB7317"/>
    <w:rsid w:val="00CB7794"/>
    <w:rsid w:val="00CC0AE6"/>
    <w:rsid w:val="00CC12B5"/>
    <w:rsid w:val="00CC15EF"/>
    <w:rsid w:val="00CC19D3"/>
    <w:rsid w:val="00CC19F8"/>
    <w:rsid w:val="00CC248C"/>
    <w:rsid w:val="00CC2C7E"/>
    <w:rsid w:val="00CC3A05"/>
    <w:rsid w:val="00CC3B15"/>
    <w:rsid w:val="00CC3B9D"/>
    <w:rsid w:val="00CC3C34"/>
    <w:rsid w:val="00CC4595"/>
    <w:rsid w:val="00CC4CD6"/>
    <w:rsid w:val="00CC5743"/>
    <w:rsid w:val="00CC5AD9"/>
    <w:rsid w:val="00CC5C54"/>
    <w:rsid w:val="00CC63E2"/>
    <w:rsid w:val="00CC7150"/>
    <w:rsid w:val="00CC7832"/>
    <w:rsid w:val="00CC7AFD"/>
    <w:rsid w:val="00CC7FC6"/>
    <w:rsid w:val="00CD096C"/>
    <w:rsid w:val="00CD0C5E"/>
    <w:rsid w:val="00CD1926"/>
    <w:rsid w:val="00CD1B79"/>
    <w:rsid w:val="00CD207C"/>
    <w:rsid w:val="00CD2551"/>
    <w:rsid w:val="00CD2701"/>
    <w:rsid w:val="00CD27C5"/>
    <w:rsid w:val="00CD2AC6"/>
    <w:rsid w:val="00CD2C80"/>
    <w:rsid w:val="00CD3001"/>
    <w:rsid w:val="00CD3489"/>
    <w:rsid w:val="00CD36DD"/>
    <w:rsid w:val="00CD378C"/>
    <w:rsid w:val="00CD3C2A"/>
    <w:rsid w:val="00CD3CFF"/>
    <w:rsid w:val="00CD49B2"/>
    <w:rsid w:val="00CD508A"/>
    <w:rsid w:val="00CD534F"/>
    <w:rsid w:val="00CD58BF"/>
    <w:rsid w:val="00CD62D2"/>
    <w:rsid w:val="00CD6396"/>
    <w:rsid w:val="00CD6FA9"/>
    <w:rsid w:val="00CD7215"/>
    <w:rsid w:val="00CD7D1C"/>
    <w:rsid w:val="00CE01EB"/>
    <w:rsid w:val="00CE032D"/>
    <w:rsid w:val="00CE0381"/>
    <w:rsid w:val="00CE0646"/>
    <w:rsid w:val="00CE086B"/>
    <w:rsid w:val="00CE1537"/>
    <w:rsid w:val="00CE18B0"/>
    <w:rsid w:val="00CE1967"/>
    <w:rsid w:val="00CE1C2E"/>
    <w:rsid w:val="00CE1F76"/>
    <w:rsid w:val="00CE3BE1"/>
    <w:rsid w:val="00CE3F55"/>
    <w:rsid w:val="00CE3F89"/>
    <w:rsid w:val="00CE4320"/>
    <w:rsid w:val="00CE46A9"/>
    <w:rsid w:val="00CE4B0D"/>
    <w:rsid w:val="00CE512F"/>
    <w:rsid w:val="00CE514A"/>
    <w:rsid w:val="00CE5511"/>
    <w:rsid w:val="00CE5834"/>
    <w:rsid w:val="00CE58A0"/>
    <w:rsid w:val="00CE5D3E"/>
    <w:rsid w:val="00CE6190"/>
    <w:rsid w:val="00CE6A32"/>
    <w:rsid w:val="00CE7E2D"/>
    <w:rsid w:val="00CF05F1"/>
    <w:rsid w:val="00CF0820"/>
    <w:rsid w:val="00CF0CA8"/>
    <w:rsid w:val="00CF105A"/>
    <w:rsid w:val="00CF10D7"/>
    <w:rsid w:val="00CF1988"/>
    <w:rsid w:val="00CF212A"/>
    <w:rsid w:val="00CF2204"/>
    <w:rsid w:val="00CF2238"/>
    <w:rsid w:val="00CF2F43"/>
    <w:rsid w:val="00CF352C"/>
    <w:rsid w:val="00CF35E2"/>
    <w:rsid w:val="00CF37BE"/>
    <w:rsid w:val="00CF39F4"/>
    <w:rsid w:val="00CF42EE"/>
    <w:rsid w:val="00CF4442"/>
    <w:rsid w:val="00CF449B"/>
    <w:rsid w:val="00CF464A"/>
    <w:rsid w:val="00CF4781"/>
    <w:rsid w:val="00CF4D11"/>
    <w:rsid w:val="00CF4E83"/>
    <w:rsid w:val="00CF4F58"/>
    <w:rsid w:val="00CF5188"/>
    <w:rsid w:val="00CF5990"/>
    <w:rsid w:val="00CF5D1C"/>
    <w:rsid w:val="00CF5E21"/>
    <w:rsid w:val="00CF614E"/>
    <w:rsid w:val="00CF6BDF"/>
    <w:rsid w:val="00CF6C85"/>
    <w:rsid w:val="00CF717A"/>
    <w:rsid w:val="00CF73E7"/>
    <w:rsid w:val="00CF7520"/>
    <w:rsid w:val="00D00D60"/>
    <w:rsid w:val="00D01398"/>
    <w:rsid w:val="00D013F5"/>
    <w:rsid w:val="00D01B32"/>
    <w:rsid w:val="00D0228A"/>
    <w:rsid w:val="00D022F0"/>
    <w:rsid w:val="00D02761"/>
    <w:rsid w:val="00D02AA8"/>
    <w:rsid w:val="00D036F2"/>
    <w:rsid w:val="00D03B11"/>
    <w:rsid w:val="00D04051"/>
    <w:rsid w:val="00D041CA"/>
    <w:rsid w:val="00D046CC"/>
    <w:rsid w:val="00D04AC1"/>
    <w:rsid w:val="00D04E60"/>
    <w:rsid w:val="00D05462"/>
    <w:rsid w:val="00D0587A"/>
    <w:rsid w:val="00D05F71"/>
    <w:rsid w:val="00D05FB2"/>
    <w:rsid w:val="00D06628"/>
    <w:rsid w:val="00D06BF1"/>
    <w:rsid w:val="00D06EF0"/>
    <w:rsid w:val="00D074A6"/>
    <w:rsid w:val="00D10B1C"/>
    <w:rsid w:val="00D10B6B"/>
    <w:rsid w:val="00D11491"/>
    <w:rsid w:val="00D1179B"/>
    <w:rsid w:val="00D11C59"/>
    <w:rsid w:val="00D11FA9"/>
    <w:rsid w:val="00D125DB"/>
    <w:rsid w:val="00D12B7A"/>
    <w:rsid w:val="00D13216"/>
    <w:rsid w:val="00D1330E"/>
    <w:rsid w:val="00D13824"/>
    <w:rsid w:val="00D1419E"/>
    <w:rsid w:val="00D14358"/>
    <w:rsid w:val="00D14437"/>
    <w:rsid w:val="00D148F4"/>
    <w:rsid w:val="00D14D43"/>
    <w:rsid w:val="00D14DD5"/>
    <w:rsid w:val="00D152A4"/>
    <w:rsid w:val="00D155BB"/>
    <w:rsid w:val="00D1563F"/>
    <w:rsid w:val="00D1573A"/>
    <w:rsid w:val="00D15A08"/>
    <w:rsid w:val="00D16D56"/>
    <w:rsid w:val="00D17219"/>
    <w:rsid w:val="00D176EC"/>
    <w:rsid w:val="00D17FA3"/>
    <w:rsid w:val="00D20250"/>
    <w:rsid w:val="00D21725"/>
    <w:rsid w:val="00D217EA"/>
    <w:rsid w:val="00D21DAD"/>
    <w:rsid w:val="00D21DCA"/>
    <w:rsid w:val="00D22010"/>
    <w:rsid w:val="00D22046"/>
    <w:rsid w:val="00D2214B"/>
    <w:rsid w:val="00D22556"/>
    <w:rsid w:val="00D228F3"/>
    <w:rsid w:val="00D22D00"/>
    <w:rsid w:val="00D22EFD"/>
    <w:rsid w:val="00D22F45"/>
    <w:rsid w:val="00D230D3"/>
    <w:rsid w:val="00D233E0"/>
    <w:rsid w:val="00D23575"/>
    <w:rsid w:val="00D23D03"/>
    <w:rsid w:val="00D23DBF"/>
    <w:rsid w:val="00D23EB8"/>
    <w:rsid w:val="00D23F3B"/>
    <w:rsid w:val="00D242EF"/>
    <w:rsid w:val="00D243AA"/>
    <w:rsid w:val="00D2440F"/>
    <w:rsid w:val="00D24552"/>
    <w:rsid w:val="00D24618"/>
    <w:rsid w:val="00D24910"/>
    <w:rsid w:val="00D2518B"/>
    <w:rsid w:val="00D251CE"/>
    <w:rsid w:val="00D25C92"/>
    <w:rsid w:val="00D261A2"/>
    <w:rsid w:val="00D265D6"/>
    <w:rsid w:val="00D26840"/>
    <w:rsid w:val="00D27150"/>
    <w:rsid w:val="00D27F67"/>
    <w:rsid w:val="00D301EB"/>
    <w:rsid w:val="00D3027A"/>
    <w:rsid w:val="00D303F8"/>
    <w:rsid w:val="00D31005"/>
    <w:rsid w:val="00D312A1"/>
    <w:rsid w:val="00D3160D"/>
    <w:rsid w:val="00D3181C"/>
    <w:rsid w:val="00D31875"/>
    <w:rsid w:val="00D31DAB"/>
    <w:rsid w:val="00D3225F"/>
    <w:rsid w:val="00D32E8B"/>
    <w:rsid w:val="00D3344C"/>
    <w:rsid w:val="00D3380C"/>
    <w:rsid w:val="00D33C18"/>
    <w:rsid w:val="00D3470B"/>
    <w:rsid w:val="00D34880"/>
    <w:rsid w:val="00D349FC"/>
    <w:rsid w:val="00D34B94"/>
    <w:rsid w:val="00D34EEF"/>
    <w:rsid w:val="00D352ED"/>
    <w:rsid w:val="00D35CF3"/>
    <w:rsid w:val="00D363D2"/>
    <w:rsid w:val="00D366AA"/>
    <w:rsid w:val="00D369FF"/>
    <w:rsid w:val="00D36B78"/>
    <w:rsid w:val="00D373AE"/>
    <w:rsid w:val="00D37979"/>
    <w:rsid w:val="00D37CFB"/>
    <w:rsid w:val="00D4004A"/>
    <w:rsid w:val="00D4046C"/>
    <w:rsid w:val="00D40656"/>
    <w:rsid w:val="00D4116D"/>
    <w:rsid w:val="00D4189A"/>
    <w:rsid w:val="00D41914"/>
    <w:rsid w:val="00D42311"/>
    <w:rsid w:val="00D4285D"/>
    <w:rsid w:val="00D428EC"/>
    <w:rsid w:val="00D437C4"/>
    <w:rsid w:val="00D4385C"/>
    <w:rsid w:val="00D43B7E"/>
    <w:rsid w:val="00D43D09"/>
    <w:rsid w:val="00D43E55"/>
    <w:rsid w:val="00D44042"/>
    <w:rsid w:val="00D440B1"/>
    <w:rsid w:val="00D44CA1"/>
    <w:rsid w:val="00D44E0C"/>
    <w:rsid w:val="00D44FB0"/>
    <w:rsid w:val="00D44FFC"/>
    <w:rsid w:val="00D45006"/>
    <w:rsid w:val="00D451C4"/>
    <w:rsid w:val="00D458BA"/>
    <w:rsid w:val="00D45B39"/>
    <w:rsid w:val="00D46236"/>
    <w:rsid w:val="00D46638"/>
    <w:rsid w:val="00D46A0B"/>
    <w:rsid w:val="00D472DE"/>
    <w:rsid w:val="00D47584"/>
    <w:rsid w:val="00D5095C"/>
    <w:rsid w:val="00D51491"/>
    <w:rsid w:val="00D515B4"/>
    <w:rsid w:val="00D518A9"/>
    <w:rsid w:val="00D51BD0"/>
    <w:rsid w:val="00D51F3E"/>
    <w:rsid w:val="00D522CD"/>
    <w:rsid w:val="00D527CB"/>
    <w:rsid w:val="00D52A7E"/>
    <w:rsid w:val="00D52EC7"/>
    <w:rsid w:val="00D53356"/>
    <w:rsid w:val="00D53968"/>
    <w:rsid w:val="00D53C54"/>
    <w:rsid w:val="00D54454"/>
    <w:rsid w:val="00D54A27"/>
    <w:rsid w:val="00D54DF4"/>
    <w:rsid w:val="00D554AD"/>
    <w:rsid w:val="00D55B7D"/>
    <w:rsid w:val="00D5631E"/>
    <w:rsid w:val="00D56F44"/>
    <w:rsid w:val="00D575C9"/>
    <w:rsid w:val="00D57F42"/>
    <w:rsid w:val="00D603D8"/>
    <w:rsid w:val="00D61C2F"/>
    <w:rsid w:val="00D61DE5"/>
    <w:rsid w:val="00D62219"/>
    <w:rsid w:val="00D62308"/>
    <w:rsid w:val="00D626DA"/>
    <w:rsid w:val="00D6318D"/>
    <w:rsid w:val="00D637E8"/>
    <w:rsid w:val="00D63A85"/>
    <w:rsid w:val="00D64A2E"/>
    <w:rsid w:val="00D64CB8"/>
    <w:rsid w:val="00D64E6C"/>
    <w:rsid w:val="00D6520D"/>
    <w:rsid w:val="00D6557D"/>
    <w:rsid w:val="00D65851"/>
    <w:rsid w:val="00D66013"/>
    <w:rsid w:val="00D661BF"/>
    <w:rsid w:val="00D66A4C"/>
    <w:rsid w:val="00D66AFC"/>
    <w:rsid w:val="00D66CDB"/>
    <w:rsid w:val="00D671E1"/>
    <w:rsid w:val="00D674CE"/>
    <w:rsid w:val="00D703C4"/>
    <w:rsid w:val="00D704F9"/>
    <w:rsid w:val="00D70669"/>
    <w:rsid w:val="00D71214"/>
    <w:rsid w:val="00D71348"/>
    <w:rsid w:val="00D71492"/>
    <w:rsid w:val="00D71BD7"/>
    <w:rsid w:val="00D722D7"/>
    <w:rsid w:val="00D724EC"/>
    <w:rsid w:val="00D73444"/>
    <w:rsid w:val="00D736E0"/>
    <w:rsid w:val="00D73D27"/>
    <w:rsid w:val="00D74097"/>
    <w:rsid w:val="00D745BA"/>
    <w:rsid w:val="00D746D9"/>
    <w:rsid w:val="00D74A49"/>
    <w:rsid w:val="00D74CCD"/>
    <w:rsid w:val="00D7658D"/>
    <w:rsid w:val="00D8083C"/>
    <w:rsid w:val="00D81339"/>
    <w:rsid w:val="00D8153F"/>
    <w:rsid w:val="00D81DD0"/>
    <w:rsid w:val="00D82071"/>
    <w:rsid w:val="00D82E5C"/>
    <w:rsid w:val="00D82F19"/>
    <w:rsid w:val="00D83515"/>
    <w:rsid w:val="00D84021"/>
    <w:rsid w:val="00D8482C"/>
    <w:rsid w:val="00D84835"/>
    <w:rsid w:val="00D84CC7"/>
    <w:rsid w:val="00D84EB7"/>
    <w:rsid w:val="00D8587C"/>
    <w:rsid w:val="00D85D29"/>
    <w:rsid w:val="00D85FB9"/>
    <w:rsid w:val="00D86682"/>
    <w:rsid w:val="00D8743C"/>
    <w:rsid w:val="00D87693"/>
    <w:rsid w:val="00D90534"/>
    <w:rsid w:val="00D90899"/>
    <w:rsid w:val="00D90B07"/>
    <w:rsid w:val="00D91DF0"/>
    <w:rsid w:val="00D92198"/>
    <w:rsid w:val="00D92250"/>
    <w:rsid w:val="00D9306E"/>
    <w:rsid w:val="00D932D8"/>
    <w:rsid w:val="00D934D4"/>
    <w:rsid w:val="00D93AD9"/>
    <w:rsid w:val="00D93C82"/>
    <w:rsid w:val="00D940DF"/>
    <w:rsid w:val="00D946E9"/>
    <w:rsid w:val="00D950A1"/>
    <w:rsid w:val="00D9525B"/>
    <w:rsid w:val="00D954A9"/>
    <w:rsid w:val="00D95DBA"/>
    <w:rsid w:val="00D95EFC"/>
    <w:rsid w:val="00D96426"/>
    <w:rsid w:val="00D964CA"/>
    <w:rsid w:val="00D96813"/>
    <w:rsid w:val="00D96F5F"/>
    <w:rsid w:val="00D97254"/>
    <w:rsid w:val="00D9749A"/>
    <w:rsid w:val="00DA006F"/>
    <w:rsid w:val="00DA02F9"/>
    <w:rsid w:val="00DA05A3"/>
    <w:rsid w:val="00DA08CE"/>
    <w:rsid w:val="00DA09AB"/>
    <w:rsid w:val="00DA1174"/>
    <w:rsid w:val="00DA280E"/>
    <w:rsid w:val="00DA2CB7"/>
    <w:rsid w:val="00DA3314"/>
    <w:rsid w:val="00DA337C"/>
    <w:rsid w:val="00DA376D"/>
    <w:rsid w:val="00DA3D7F"/>
    <w:rsid w:val="00DA42BF"/>
    <w:rsid w:val="00DA4475"/>
    <w:rsid w:val="00DA4884"/>
    <w:rsid w:val="00DA51B0"/>
    <w:rsid w:val="00DA5351"/>
    <w:rsid w:val="00DA557A"/>
    <w:rsid w:val="00DA55EC"/>
    <w:rsid w:val="00DA5CA5"/>
    <w:rsid w:val="00DA5FD3"/>
    <w:rsid w:val="00DA619E"/>
    <w:rsid w:val="00DA7813"/>
    <w:rsid w:val="00DB0650"/>
    <w:rsid w:val="00DB08D5"/>
    <w:rsid w:val="00DB120F"/>
    <w:rsid w:val="00DB16F1"/>
    <w:rsid w:val="00DB1E2D"/>
    <w:rsid w:val="00DB2424"/>
    <w:rsid w:val="00DB2463"/>
    <w:rsid w:val="00DB2EF7"/>
    <w:rsid w:val="00DB3063"/>
    <w:rsid w:val="00DB3EB5"/>
    <w:rsid w:val="00DB411B"/>
    <w:rsid w:val="00DB43F0"/>
    <w:rsid w:val="00DB4424"/>
    <w:rsid w:val="00DB4557"/>
    <w:rsid w:val="00DB4924"/>
    <w:rsid w:val="00DB4987"/>
    <w:rsid w:val="00DB4AA0"/>
    <w:rsid w:val="00DB4B90"/>
    <w:rsid w:val="00DB4D44"/>
    <w:rsid w:val="00DB4DAB"/>
    <w:rsid w:val="00DB5495"/>
    <w:rsid w:val="00DB5670"/>
    <w:rsid w:val="00DB56B6"/>
    <w:rsid w:val="00DB5B46"/>
    <w:rsid w:val="00DB5EA2"/>
    <w:rsid w:val="00DB5F48"/>
    <w:rsid w:val="00DB60C7"/>
    <w:rsid w:val="00DB64F5"/>
    <w:rsid w:val="00DB70D9"/>
    <w:rsid w:val="00DB7457"/>
    <w:rsid w:val="00DC0397"/>
    <w:rsid w:val="00DC07FE"/>
    <w:rsid w:val="00DC0955"/>
    <w:rsid w:val="00DC0991"/>
    <w:rsid w:val="00DC0FDE"/>
    <w:rsid w:val="00DC13DB"/>
    <w:rsid w:val="00DC1D6B"/>
    <w:rsid w:val="00DC1F00"/>
    <w:rsid w:val="00DC21E6"/>
    <w:rsid w:val="00DC28A8"/>
    <w:rsid w:val="00DC2D13"/>
    <w:rsid w:val="00DC2F71"/>
    <w:rsid w:val="00DC3353"/>
    <w:rsid w:val="00DC4045"/>
    <w:rsid w:val="00DC4462"/>
    <w:rsid w:val="00DC4542"/>
    <w:rsid w:val="00DC4FD8"/>
    <w:rsid w:val="00DC5027"/>
    <w:rsid w:val="00DC5056"/>
    <w:rsid w:val="00DC50DE"/>
    <w:rsid w:val="00DC6466"/>
    <w:rsid w:val="00DC69B5"/>
    <w:rsid w:val="00DC7299"/>
    <w:rsid w:val="00DC7316"/>
    <w:rsid w:val="00DC7A0E"/>
    <w:rsid w:val="00DC7CE4"/>
    <w:rsid w:val="00DD0B5E"/>
    <w:rsid w:val="00DD10BC"/>
    <w:rsid w:val="00DD11C7"/>
    <w:rsid w:val="00DD17BF"/>
    <w:rsid w:val="00DD19C3"/>
    <w:rsid w:val="00DD1AA0"/>
    <w:rsid w:val="00DD1B67"/>
    <w:rsid w:val="00DD1EE6"/>
    <w:rsid w:val="00DD20D5"/>
    <w:rsid w:val="00DD2BDD"/>
    <w:rsid w:val="00DD2C22"/>
    <w:rsid w:val="00DD2C74"/>
    <w:rsid w:val="00DD51DD"/>
    <w:rsid w:val="00DD572D"/>
    <w:rsid w:val="00DD59AF"/>
    <w:rsid w:val="00DD5CF6"/>
    <w:rsid w:val="00DD6588"/>
    <w:rsid w:val="00DD6B1A"/>
    <w:rsid w:val="00DD6CE4"/>
    <w:rsid w:val="00DD6E1E"/>
    <w:rsid w:val="00DD75EE"/>
    <w:rsid w:val="00DD79E0"/>
    <w:rsid w:val="00DD7CB4"/>
    <w:rsid w:val="00DD7EC8"/>
    <w:rsid w:val="00DE0401"/>
    <w:rsid w:val="00DE07B8"/>
    <w:rsid w:val="00DE17CE"/>
    <w:rsid w:val="00DE18CC"/>
    <w:rsid w:val="00DE1C18"/>
    <w:rsid w:val="00DE2941"/>
    <w:rsid w:val="00DE37F8"/>
    <w:rsid w:val="00DE40C5"/>
    <w:rsid w:val="00DE44EF"/>
    <w:rsid w:val="00DE4C94"/>
    <w:rsid w:val="00DE56E8"/>
    <w:rsid w:val="00DE57CA"/>
    <w:rsid w:val="00DE5E5B"/>
    <w:rsid w:val="00DE61DB"/>
    <w:rsid w:val="00DE6CE6"/>
    <w:rsid w:val="00DE77DF"/>
    <w:rsid w:val="00DE7948"/>
    <w:rsid w:val="00DE7A90"/>
    <w:rsid w:val="00DF14B4"/>
    <w:rsid w:val="00DF17B2"/>
    <w:rsid w:val="00DF19DD"/>
    <w:rsid w:val="00DF1AC2"/>
    <w:rsid w:val="00DF203E"/>
    <w:rsid w:val="00DF2213"/>
    <w:rsid w:val="00DF233A"/>
    <w:rsid w:val="00DF2407"/>
    <w:rsid w:val="00DF2800"/>
    <w:rsid w:val="00DF2DA8"/>
    <w:rsid w:val="00DF333C"/>
    <w:rsid w:val="00DF3696"/>
    <w:rsid w:val="00DF3BF5"/>
    <w:rsid w:val="00DF581F"/>
    <w:rsid w:val="00DF59F7"/>
    <w:rsid w:val="00DF6021"/>
    <w:rsid w:val="00DF661C"/>
    <w:rsid w:val="00DF6A73"/>
    <w:rsid w:val="00DF6D4B"/>
    <w:rsid w:val="00DF718A"/>
    <w:rsid w:val="00DF76CF"/>
    <w:rsid w:val="00DF7EC9"/>
    <w:rsid w:val="00E00685"/>
    <w:rsid w:val="00E00746"/>
    <w:rsid w:val="00E01009"/>
    <w:rsid w:val="00E012C6"/>
    <w:rsid w:val="00E012E7"/>
    <w:rsid w:val="00E01534"/>
    <w:rsid w:val="00E01A2C"/>
    <w:rsid w:val="00E01EE3"/>
    <w:rsid w:val="00E01EFA"/>
    <w:rsid w:val="00E01F24"/>
    <w:rsid w:val="00E0204F"/>
    <w:rsid w:val="00E0209B"/>
    <w:rsid w:val="00E02534"/>
    <w:rsid w:val="00E02B7D"/>
    <w:rsid w:val="00E03545"/>
    <w:rsid w:val="00E036D4"/>
    <w:rsid w:val="00E039F1"/>
    <w:rsid w:val="00E039FB"/>
    <w:rsid w:val="00E03DC0"/>
    <w:rsid w:val="00E0448F"/>
    <w:rsid w:val="00E049C3"/>
    <w:rsid w:val="00E04EC1"/>
    <w:rsid w:val="00E05502"/>
    <w:rsid w:val="00E057C1"/>
    <w:rsid w:val="00E059CF"/>
    <w:rsid w:val="00E05FBF"/>
    <w:rsid w:val="00E064DD"/>
    <w:rsid w:val="00E070BB"/>
    <w:rsid w:val="00E07630"/>
    <w:rsid w:val="00E079AE"/>
    <w:rsid w:val="00E07C23"/>
    <w:rsid w:val="00E10196"/>
    <w:rsid w:val="00E10448"/>
    <w:rsid w:val="00E10D97"/>
    <w:rsid w:val="00E10F26"/>
    <w:rsid w:val="00E11630"/>
    <w:rsid w:val="00E117AC"/>
    <w:rsid w:val="00E11A50"/>
    <w:rsid w:val="00E1241E"/>
    <w:rsid w:val="00E1270E"/>
    <w:rsid w:val="00E12A80"/>
    <w:rsid w:val="00E12C70"/>
    <w:rsid w:val="00E12E0E"/>
    <w:rsid w:val="00E12F17"/>
    <w:rsid w:val="00E136A1"/>
    <w:rsid w:val="00E139B1"/>
    <w:rsid w:val="00E13A4B"/>
    <w:rsid w:val="00E13B6E"/>
    <w:rsid w:val="00E144D5"/>
    <w:rsid w:val="00E14D56"/>
    <w:rsid w:val="00E1557A"/>
    <w:rsid w:val="00E15ADF"/>
    <w:rsid w:val="00E15EF8"/>
    <w:rsid w:val="00E16118"/>
    <w:rsid w:val="00E16DDE"/>
    <w:rsid w:val="00E1759F"/>
    <w:rsid w:val="00E17A13"/>
    <w:rsid w:val="00E20977"/>
    <w:rsid w:val="00E2097F"/>
    <w:rsid w:val="00E20EE2"/>
    <w:rsid w:val="00E20FF7"/>
    <w:rsid w:val="00E2108A"/>
    <w:rsid w:val="00E22EEA"/>
    <w:rsid w:val="00E22F1B"/>
    <w:rsid w:val="00E23617"/>
    <w:rsid w:val="00E246C8"/>
    <w:rsid w:val="00E253DE"/>
    <w:rsid w:val="00E2552C"/>
    <w:rsid w:val="00E260CE"/>
    <w:rsid w:val="00E26B4E"/>
    <w:rsid w:val="00E26C3C"/>
    <w:rsid w:val="00E26D79"/>
    <w:rsid w:val="00E27730"/>
    <w:rsid w:val="00E30633"/>
    <w:rsid w:val="00E3158E"/>
    <w:rsid w:val="00E322A5"/>
    <w:rsid w:val="00E3279A"/>
    <w:rsid w:val="00E337AE"/>
    <w:rsid w:val="00E33C87"/>
    <w:rsid w:val="00E34D8E"/>
    <w:rsid w:val="00E3525A"/>
    <w:rsid w:val="00E35AD0"/>
    <w:rsid w:val="00E35B2E"/>
    <w:rsid w:val="00E35BDB"/>
    <w:rsid w:val="00E35BEA"/>
    <w:rsid w:val="00E36748"/>
    <w:rsid w:val="00E36825"/>
    <w:rsid w:val="00E36830"/>
    <w:rsid w:val="00E375E2"/>
    <w:rsid w:val="00E376CC"/>
    <w:rsid w:val="00E37A1F"/>
    <w:rsid w:val="00E37AB6"/>
    <w:rsid w:val="00E4055D"/>
    <w:rsid w:val="00E405D9"/>
    <w:rsid w:val="00E40B1F"/>
    <w:rsid w:val="00E40CA0"/>
    <w:rsid w:val="00E40EC2"/>
    <w:rsid w:val="00E4142E"/>
    <w:rsid w:val="00E414C0"/>
    <w:rsid w:val="00E41C24"/>
    <w:rsid w:val="00E41DCB"/>
    <w:rsid w:val="00E428C4"/>
    <w:rsid w:val="00E435AA"/>
    <w:rsid w:val="00E435F8"/>
    <w:rsid w:val="00E43C65"/>
    <w:rsid w:val="00E43E1B"/>
    <w:rsid w:val="00E446CC"/>
    <w:rsid w:val="00E44706"/>
    <w:rsid w:val="00E45997"/>
    <w:rsid w:val="00E46066"/>
    <w:rsid w:val="00E46865"/>
    <w:rsid w:val="00E46F43"/>
    <w:rsid w:val="00E47A09"/>
    <w:rsid w:val="00E47AF9"/>
    <w:rsid w:val="00E50293"/>
    <w:rsid w:val="00E504A8"/>
    <w:rsid w:val="00E508F3"/>
    <w:rsid w:val="00E50933"/>
    <w:rsid w:val="00E50F8B"/>
    <w:rsid w:val="00E51058"/>
    <w:rsid w:val="00E51379"/>
    <w:rsid w:val="00E514C1"/>
    <w:rsid w:val="00E51FE0"/>
    <w:rsid w:val="00E52137"/>
    <w:rsid w:val="00E52F30"/>
    <w:rsid w:val="00E53ADF"/>
    <w:rsid w:val="00E53D6E"/>
    <w:rsid w:val="00E5452F"/>
    <w:rsid w:val="00E5486E"/>
    <w:rsid w:val="00E54E2E"/>
    <w:rsid w:val="00E559A0"/>
    <w:rsid w:val="00E562C8"/>
    <w:rsid w:val="00E5646A"/>
    <w:rsid w:val="00E56582"/>
    <w:rsid w:val="00E56ECC"/>
    <w:rsid w:val="00E576EA"/>
    <w:rsid w:val="00E57A94"/>
    <w:rsid w:val="00E60070"/>
    <w:rsid w:val="00E610B0"/>
    <w:rsid w:val="00E61AB1"/>
    <w:rsid w:val="00E62777"/>
    <w:rsid w:val="00E62870"/>
    <w:rsid w:val="00E62C50"/>
    <w:rsid w:val="00E62D3A"/>
    <w:rsid w:val="00E62E49"/>
    <w:rsid w:val="00E62EB8"/>
    <w:rsid w:val="00E632BB"/>
    <w:rsid w:val="00E6343B"/>
    <w:rsid w:val="00E643E6"/>
    <w:rsid w:val="00E64E0F"/>
    <w:rsid w:val="00E65599"/>
    <w:rsid w:val="00E65A92"/>
    <w:rsid w:val="00E65D2D"/>
    <w:rsid w:val="00E65E54"/>
    <w:rsid w:val="00E6602B"/>
    <w:rsid w:val="00E66887"/>
    <w:rsid w:val="00E67123"/>
    <w:rsid w:val="00E67274"/>
    <w:rsid w:val="00E6742D"/>
    <w:rsid w:val="00E6792E"/>
    <w:rsid w:val="00E67A7B"/>
    <w:rsid w:val="00E7067C"/>
    <w:rsid w:val="00E71270"/>
    <w:rsid w:val="00E7157B"/>
    <w:rsid w:val="00E71A91"/>
    <w:rsid w:val="00E71AE9"/>
    <w:rsid w:val="00E71E1B"/>
    <w:rsid w:val="00E722E0"/>
    <w:rsid w:val="00E72370"/>
    <w:rsid w:val="00E72BA6"/>
    <w:rsid w:val="00E73386"/>
    <w:rsid w:val="00E7364C"/>
    <w:rsid w:val="00E740BB"/>
    <w:rsid w:val="00E743CF"/>
    <w:rsid w:val="00E74A5B"/>
    <w:rsid w:val="00E74BE0"/>
    <w:rsid w:val="00E74C60"/>
    <w:rsid w:val="00E75141"/>
    <w:rsid w:val="00E7552A"/>
    <w:rsid w:val="00E7585C"/>
    <w:rsid w:val="00E75D6D"/>
    <w:rsid w:val="00E75F60"/>
    <w:rsid w:val="00E75F8C"/>
    <w:rsid w:val="00E76049"/>
    <w:rsid w:val="00E76425"/>
    <w:rsid w:val="00E766B3"/>
    <w:rsid w:val="00E76770"/>
    <w:rsid w:val="00E76EED"/>
    <w:rsid w:val="00E76EFA"/>
    <w:rsid w:val="00E773C4"/>
    <w:rsid w:val="00E80F21"/>
    <w:rsid w:val="00E81944"/>
    <w:rsid w:val="00E81AD7"/>
    <w:rsid w:val="00E827CA"/>
    <w:rsid w:val="00E839B2"/>
    <w:rsid w:val="00E83D00"/>
    <w:rsid w:val="00E84656"/>
    <w:rsid w:val="00E84E7E"/>
    <w:rsid w:val="00E85223"/>
    <w:rsid w:val="00E8528B"/>
    <w:rsid w:val="00E85B67"/>
    <w:rsid w:val="00E863D8"/>
    <w:rsid w:val="00E8645B"/>
    <w:rsid w:val="00E86464"/>
    <w:rsid w:val="00E86B41"/>
    <w:rsid w:val="00E86BB7"/>
    <w:rsid w:val="00E86D2A"/>
    <w:rsid w:val="00E871C6"/>
    <w:rsid w:val="00E87297"/>
    <w:rsid w:val="00E87860"/>
    <w:rsid w:val="00E8798A"/>
    <w:rsid w:val="00E87ED5"/>
    <w:rsid w:val="00E90175"/>
    <w:rsid w:val="00E901EE"/>
    <w:rsid w:val="00E903A6"/>
    <w:rsid w:val="00E907EE"/>
    <w:rsid w:val="00E91447"/>
    <w:rsid w:val="00E91973"/>
    <w:rsid w:val="00E91D43"/>
    <w:rsid w:val="00E91DD7"/>
    <w:rsid w:val="00E91FBF"/>
    <w:rsid w:val="00E92031"/>
    <w:rsid w:val="00E92153"/>
    <w:rsid w:val="00E9269D"/>
    <w:rsid w:val="00E92CD3"/>
    <w:rsid w:val="00E9351A"/>
    <w:rsid w:val="00E938D3"/>
    <w:rsid w:val="00E93BB6"/>
    <w:rsid w:val="00E942DA"/>
    <w:rsid w:val="00E953F3"/>
    <w:rsid w:val="00E954E4"/>
    <w:rsid w:val="00E95792"/>
    <w:rsid w:val="00E959EA"/>
    <w:rsid w:val="00E95C7C"/>
    <w:rsid w:val="00E96187"/>
    <w:rsid w:val="00E96CDD"/>
    <w:rsid w:val="00E97092"/>
    <w:rsid w:val="00E9741E"/>
    <w:rsid w:val="00E97562"/>
    <w:rsid w:val="00E97AF1"/>
    <w:rsid w:val="00E97B84"/>
    <w:rsid w:val="00EA0426"/>
    <w:rsid w:val="00EA11BB"/>
    <w:rsid w:val="00EA143A"/>
    <w:rsid w:val="00EA1C7D"/>
    <w:rsid w:val="00EA1CA5"/>
    <w:rsid w:val="00EA2795"/>
    <w:rsid w:val="00EA2C8F"/>
    <w:rsid w:val="00EA3493"/>
    <w:rsid w:val="00EA36FE"/>
    <w:rsid w:val="00EA3A26"/>
    <w:rsid w:val="00EA3CFB"/>
    <w:rsid w:val="00EA3D36"/>
    <w:rsid w:val="00EA4317"/>
    <w:rsid w:val="00EA4578"/>
    <w:rsid w:val="00EA478F"/>
    <w:rsid w:val="00EA529F"/>
    <w:rsid w:val="00EA5652"/>
    <w:rsid w:val="00EA5996"/>
    <w:rsid w:val="00EA5DC7"/>
    <w:rsid w:val="00EA6405"/>
    <w:rsid w:val="00EA6A58"/>
    <w:rsid w:val="00EA6CA9"/>
    <w:rsid w:val="00EA7053"/>
    <w:rsid w:val="00EA7428"/>
    <w:rsid w:val="00EB0348"/>
    <w:rsid w:val="00EB04D3"/>
    <w:rsid w:val="00EB05A0"/>
    <w:rsid w:val="00EB0881"/>
    <w:rsid w:val="00EB0F5C"/>
    <w:rsid w:val="00EB0F6C"/>
    <w:rsid w:val="00EB1048"/>
    <w:rsid w:val="00EB1218"/>
    <w:rsid w:val="00EB169A"/>
    <w:rsid w:val="00EB198B"/>
    <w:rsid w:val="00EB24E3"/>
    <w:rsid w:val="00EB29C7"/>
    <w:rsid w:val="00EB2D30"/>
    <w:rsid w:val="00EB2EB8"/>
    <w:rsid w:val="00EB2EBB"/>
    <w:rsid w:val="00EB3785"/>
    <w:rsid w:val="00EB3854"/>
    <w:rsid w:val="00EB3CEC"/>
    <w:rsid w:val="00EB3D30"/>
    <w:rsid w:val="00EB42E4"/>
    <w:rsid w:val="00EB4934"/>
    <w:rsid w:val="00EB4DC7"/>
    <w:rsid w:val="00EB4F52"/>
    <w:rsid w:val="00EB57CA"/>
    <w:rsid w:val="00EB6335"/>
    <w:rsid w:val="00EB79E6"/>
    <w:rsid w:val="00EC02C2"/>
    <w:rsid w:val="00EC0775"/>
    <w:rsid w:val="00EC1186"/>
    <w:rsid w:val="00EC1257"/>
    <w:rsid w:val="00EC140B"/>
    <w:rsid w:val="00EC18FF"/>
    <w:rsid w:val="00EC1C7C"/>
    <w:rsid w:val="00EC282A"/>
    <w:rsid w:val="00EC2877"/>
    <w:rsid w:val="00EC2BCA"/>
    <w:rsid w:val="00EC2D20"/>
    <w:rsid w:val="00EC3225"/>
    <w:rsid w:val="00EC3ACA"/>
    <w:rsid w:val="00EC3BA7"/>
    <w:rsid w:val="00EC3E28"/>
    <w:rsid w:val="00EC4052"/>
    <w:rsid w:val="00EC4744"/>
    <w:rsid w:val="00EC4E35"/>
    <w:rsid w:val="00EC4F5F"/>
    <w:rsid w:val="00EC53BF"/>
    <w:rsid w:val="00EC557F"/>
    <w:rsid w:val="00EC56D2"/>
    <w:rsid w:val="00EC570E"/>
    <w:rsid w:val="00EC6575"/>
    <w:rsid w:val="00EC6C4E"/>
    <w:rsid w:val="00EC7043"/>
    <w:rsid w:val="00EC7D23"/>
    <w:rsid w:val="00ED0010"/>
    <w:rsid w:val="00ED062C"/>
    <w:rsid w:val="00ED0F5F"/>
    <w:rsid w:val="00ED1024"/>
    <w:rsid w:val="00ED14B8"/>
    <w:rsid w:val="00ED1982"/>
    <w:rsid w:val="00ED1E06"/>
    <w:rsid w:val="00ED221E"/>
    <w:rsid w:val="00ED23E2"/>
    <w:rsid w:val="00ED2491"/>
    <w:rsid w:val="00ED2511"/>
    <w:rsid w:val="00ED2B76"/>
    <w:rsid w:val="00ED2D57"/>
    <w:rsid w:val="00ED335B"/>
    <w:rsid w:val="00ED3437"/>
    <w:rsid w:val="00ED3ABE"/>
    <w:rsid w:val="00ED401E"/>
    <w:rsid w:val="00ED4563"/>
    <w:rsid w:val="00ED472A"/>
    <w:rsid w:val="00ED5119"/>
    <w:rsid w:val="00ED5A21"/>
    <w:rsid w:val="00ED5ECA"/>
    <w:rsid w:val="00ED5F86"/>
    <w:rsid w:val="00ED65A7"/>
    <w:rsid w:val="00ED6966"/>
    <w:rsid w:val="00ED6E3B"/>
    <w:rsid w:val="00ED7566"/>
    <w:rsid w:val="00ED76F5"/>
    <w:rsid w:val="00ED7B52"/>
    <w:rsid w:val="00EE019F"/>
    <w:rsid w:val="00EE0211"/>
    <w:rsid w:val="00EE07BD"/>
    <w:rsid w:val="00EE0810"/>
    <w:rsid w:val="00EE0E61"/>
    <w:rsid w:val="00EE0EAD"/>
    <w:rsid w:val="00EE0EEA"/>
    <w:rsid w:val="00EE133B"/>
    <w:rsid w:val="00EE14C6"/>
    <w:rsid w:val="00EE184C"/>
    <w:rsid w:val="00EE1B09"/>
    <w:rsid w:val="00EE2054"/>
    <w:rsid w:val="00EE27F2"/>
    <w:rsid w:val="00EE2B88"/>
    <w:rsid w:val="00EE3365"/>
    <w:rsid w:val="00EE3550"/>
    <w:rsid w:val="00EE3692"/>
    <w:rsid w:val="00EE40D5"/>
    <w:rsid w:val="00EE44EC"/>
    <w:rsid w:val="00EE45C6"/>
    <w:rsid w:val="00EE4973"/>
    <w:rsid w:val="00EE4BF4"/>
    <w:rsid w:val="00EE4E5F"/>
    <w:rsid w:val="00EE563E"/>
    <w:rsid w:val="00EE582E"/>
    <w:rsid w:val="00EE615A"/>
    <w:rsid w:val="00EE70D0"/>
    <w:rsid w:val="00EE71FA"/>
    <w:rsid w:val="00EE7259"/>
    <w:rsid w:val="00EE7384"/>
    <w:rsid w:val="00EE739F"/>
    <w:rsid w:val="00EE766D"/>
    <w:rsid w:val="00EE76CF"/>
    <w:rsid w:val="00EE79E2"/>
    <w:rsid w:val="00EE7ED2"/>
    <w:rsid w:val="00EE7F03"/>
    <w:rsid w:val="00EF03FB"/>
    <w:rsid w:val="00EF0B2C"/>
    <w:rsid w:val="00EF0D35"/>
    <w:rsid w:val="00EF1773"/>
    <w:rsid w:val="00EF1B9D"/>
    <w:rsid w:val="00EF1BA7"/>
    <w:rsid w:val="00EF1CA2"/>
    <w:rsid w:val="00EF20AD"/>
    <w:rsid w:val="00EF285D"/>
    <w:rsid w:val="00EF3236"/>
    <w:rsid w:val="00EF35DE"/>
    <w:rsid w:val="00EF54A8"/>
    <w:rsid w:val="00EF5950"/>
    <w:rsid w:val="00EF5D22"/>
    <w:rsid w:val="00EF67FD"/>
    <w:rsid w:val="00EF69C3"/>
    <w:rsid w:val="00EF6B43"/>
    <w:rsid w:val="00EF6DAA"/>
    <w:rsid w:val="00EF7514"/>
    <w:rsid w:val="00EF769D"/>
    <w:rsid w:val="00EF7A45"/>
    <w:rsid w:val="00EF7C9D"/>
    <w:rsid w:val="00EF7D5F"/>
    <w:rsid w:val="00F002D2"/>
    <w:rsid w:val="00F007DD"/>
    <w:rsid w:val="00F0129B"/>
    <w:rsid w:val="00F01A23"/>
    <w:rsid w:val="00F025C5"/>
    <w:rsid w:val="00F02B29"/>
    <w:rsid w:val="00F02C85"/>
    <w:rsid w:val="00F02EF8"/>
    <w:rsid w:val="00F030CB"/>
    <w:rsid w:val="00F03821"/>
    <w:rsid w:val="00F043E0"/>
    <w:rsid w:val="00F04D0C"/>
    <w:rsid w:val="00F05742"/>
    <w:rsid w:val="00F05BCC"/>
    <w:rsid w:val="00F05C17"/>
    <w:rsid w:val="00F05C6E"/>
    <w:rsid w:val="00F05DFD"/>
    <w:rsid w:val="00F05EB7"/>
    <w:rsid w:val="00F061DA"/>
    <w:rsid w:val="00F06BC4"/>
    <w:rsid w:val="00F07424"/>
    <w:rsid w:val="00F1023C"/>
    <w:rsid w:val="00F107B3"/>
    <w:rsid w:val="00F10DEE"/>
    <w:rsid w:val="00F1155C"/>
    <w:rsid w:val="00F11679"/>
    <w:rsid w:val="00F129A7"/>
    <w:rsid w:val="00F12CE6"/>
    <w:rsid w:val="00F13528"/>
    <w:rsid w:val="00F136A0"/>
    <w:rsid w:val="00F13C6C"/>
    <w:rsid w:val="00F13E57"/>
    <w:rsid w:val="00F1409C"/>
    <w:rsid w:val="00F140E3"/>
    <w:rsid w:val="00F142F1"/>
    <w:rsid w:val="00F143AD"/>
    <w:rsid w:val="00F14E79"/>
    <w:rsid w:val="00F14EC7"/>
    <w:rsid w:val="00F164F0"/>
    <w:rsid w:val="00F16BE2"/>
    <w:rsid w:val="00F16D07"/>
    <w:rsid w:val="00F16FC7"/>
    <w:rsid w:val="00F171DA"/>
    <w:rsid w:val="00F175B3"/>
    <w:rsid w:val="00F1773B"/>
    <w:rsid w:val="00F17778"/>
    <w:rsid w:val="00F177B8"/>
    <w:rsid w:val="00F2069F"/>
    <w:rsid w:val="00F20EB0"/>
    <w:rsid w:val="00F21939"/>
    <w:rsid w:val="00F21B03"/>
    <w:rsid w:val="00F21F95"/>
    <w:rsid w:val="00F226D5"/>
    <w:rsid w:val="00F23846"/>
    <w:rsid w:val="00F23BB5"/>
    <w:rsid w:val="00F23BBE"/>
    <w:rsid w:val="00F23F1E"/>
    <w:rsid w:val="00F241E4"/>
    <w:rsid w:val="00F24320"/>
    <w:rsid w:val="00F24398"/>
    <w:rsid w:val="00F249E7"/>
    <w:rsid w:val="00F253EB"/>
    <w:rsid w:val="00F266CD"/>
    <w:rsid w:val="00F26950"/>
    <w:rsid w:val="00F26AB7"/>
    <w:rsid w:val="00F26E18"/>
    <w:rsid w:val="00F27650"/>
    <w:rsid w:val="00F27669"/>
    <w:rsid w:val="00F27C12"/>
    <w:rsid w:val="00F27C38"/>
    <w:rsid w:val="00F27EAC"/>
    <w:rsid w:val="00F30451"/>
    <w:rsid w:val="00F3045D"/>
    <w:rsid w:val="00F304DE"/>
    <w:rsid w:val="00F31167"/>
    <w:rsid w:val="00F31B21"/>
    <w:rsid w:val="00F32AC1"/>
    <w:rsid w:val="00F32BF9"/>
    <w:rsid w:val="00F33953"/>
    <w:rsid w:val="00F33AB4"/>
    <w:rsid w:val="00F34809"/>
    <w:rsid w:val="00F34BCC"/>
    <w:rsid w:val="00F34FD2"/>
    <w:rsid w:val="00F350F5"/>
    <w:rsid w:val="00F357A8"/>
    <w:rsid w:val="00F36787"/>
    <w:rsid w:val="00F3697E"/>
    <w:rsid w:val="00F36F71"/>
    <w:rsid w:val="00F3709A"/>
    <w:rsid w:val="00F37317"/>
    <w:rsid w:val="00F3785F"/>
    <w:rsid w:val="00F379E5"/>
    <w:rsid w:val="00F37A46"/>
    <w:rsid w:val="00F37BE5"/>
    <w:rsid w:val="00F37E2D"/>
    <w:rsid w:val="00F407D1"/>
    <w:rsid w:val="00F40919"/>
    <w:rsid w:val="00F40ACB"/>
    <w:rsid w:val="00F40F01"/>
    <w:rsid w:val="00F40F58"/>
    <w:rsid w:val="00F41141"/>
    <w:rsid w:val="00F41534"/>
    <w:rsid w:val="00F416E1"/>
    <w:rsid w:val="00F418AA"/>
    <w:rsid w:val="00F41E40"/>
    <w:rsid w:val="00F41FB8"/>
    <w:rsid w:val="00F4240C"/>
    <w:rsid w:val="00F4362D"/>
    <w:rsid w:val="00F43D6A"/>
    <w:rsid w:val="00F43E1D"/>
    <w:rsid w:val="00F4472C"/>
    <w:rsid w:val="00F44788"/>
    <w:rsid w:val="00F44EEB"/>
    <w:rsid w:val="00F45050"/>
    <w:rsid w:val="00F457D9"/>
    <w:rsid w:val="00F45D5C"/>
    <w:rsid w:val="00F45E4A"/>
    <w:rsid w:val="00F45F3D"/>
    <w:rsid w:val="00F4663F"/>
    <w:rsid w:val="00F46745"/>
    <w:rsid w:val="00F4680E"/>
    <w:rsid w:val="00F46B31"/>
    <w:rsid w:val="00F47645"/>
    <w:rsid w:val="00F47885"/>
    <w:rsid w:val="00F47965"/>
    <w:rsid w:val="00F500E3"/>
    <w:rsid w:val="00F50241"/>
    <w:rsid w:val="00F5093E"/>
    <w:rsid w:val="00F50B63"/>
    <w:rsid w:val="00F512DF"/>
    <w:rsid w:val="00F5150D"/>
    <w:rsid w:val="00F51B0D"/>
    <w:rsid w:val="00F51B1F"/>
    <w:rsid w:val="00F51BA1"/>
    <w:rsid w:val="00F52782"/>
    <w:rsid w:val="00F52811"/>
    <w:rsid w:val="00F52EDD"/>
    <w:rsid w:val="00F52F7F"/>
    <w:rsid w:val="00F533C9"/>
    <w:rsid w:val="00F53A31"/>
    <w:rsid w:val="00F53C88"/>
    <w:rsid w:val="00F53E0E"/>
    <w:rsid w:val="00F5406E"/>
    <w:rsid w:val="00F54A6A"/>
    <w:rsid w:val="00F54C22"/>
    <w:rsid w:val="00F54D64"/>
    <w:rsid w:val="00F55216"/>
    <w:rsid w:val="00F55769"/>
    <w:rsid w:val="00F55B8F"/>
    <w:rsid w:val="00F55D6D"/>
    <w:rsid w:val="00F55DB2"/>
    <w:rsid w:val="00F56088"/>
    <w:rsid w:val="00F560E2"/>
    <w:rsid w:val="00F5662B"/>
    <w:rsid w:val="00F569D6"/>
    <w:rsid w:val="00F570BB"/>
    <w:rsid w:val="00F571C3"/>
    <w:rsid w:val="00F57588"/>
    <w:rsid w:val="00F57958"/>
    <w:rsid w:val="00F57F50"/>
    <w:rsid w:val="00F60543"/>
    <w:rsid w:val="00F60BC5"/>
    <w:rsid w:val="00F61108"/>
    <w:rsid w:val="00F6154F"/>
    <w:rsid w:val="00F617C6"/>
    <w:rsid w:val="00F61CC7"/>
    <w:rsid w:val="00F6297D"/>
    <w:rsid w:val="00F62A42"/>
    <w:rsid w:val="00F63602"/>
    <w:rsid w:val="00F63C05"/>
    <w:rsid w:val="00F63D4A"/>
    <w:rsid w:val="00F63DD5"/>
    <w:rsid w:val="00F63FBB"/>
    <w:rsid w:val="00F64252"/>
    <w:rsid w:val="00F64A45"/>
    <w:rsid w:val="00F64A6D"/>
    <w:rsid w:val="00F65CE6"/>
    <w:rsid w:val="00F6606F"/>
    <w:rsid w:val="00F664EE"/>
    <w:rsid w:val="00F66764"/>
    <w:rsid w:val="00F66B1B"/>
    <w:rsid w:val="00F66C0F"/>
    <w:rsid w:val="00F66F92"/>
    <w:rsid w:val="00F6759C"/>
    <w:rsid w:val="00F678A4"/>
    <w:rsid w:val="00F67EE4"/>
    <w:rsid w:val="00F7093A"/>
    <w:rsid w:val="00F710C8"/>
    <w:rsid w:val="00F7161B"/>
    <w:rsid w:val="00F717E1"/>
    <w:rsid w:val="00F71910"/>
    <w:rsid w:val="00F71ED0"/>
    <w:rsid w:val="00F72021"/>
    <w:rsid w:val="00F720AA"/>
    <w:rsid w:val="00F721F7"/>
    <w:rsid w:val="00F72686"/>
    <w:rsid w:val="00F72837"/>
    <w:rsid w:val="00F72A12"/>
    <w:rsid w:val="00F72E97"/>
    <w:rsid w:val="00F72FBD"/>
    <w:rsid w:val="00F73300"/>
    <w:rsid w:val="00F74453"/>
    <w:rsid w:val="00F74FEB"/>
    <w:rsid w:val="00F750C5"/>
    <w:rsid w:val="00F76052"/>
    <w:rsid w:val="00F76789"/>
    <w:rsid w:val="00F76B4A"/>
    <w:rsid w:val="00F771B8"/>
    <w:rsid w:val="00F77313"/>
    <w:rsid w:val="00F7759B"/>
    <w:rsid w:val="00F77BE1"/>
    <w:rsid w:val="00F77D8E"/>
    <w:rsid w:val="00F77F58"/>
    <w:rsid w:val="00F800BF"/>
    <w:rsid w:val="00F806C7"/>
    <w:rsid w:val="00F80BA0"/>
    <w:rsid w:val="00F82061"/>
    <w:rsid w:val="00F82510"/>
    <w:rsid w:val="00F8255F"/>
    <w:rsid w:val="00F825E5"/>
    <w:rsid w:val="00F828C1"/>
    <w:rsid w:val="00F82CE8"/>
    <w:rsid w:val="00F83338"/>
    <w:rsid w:val="00F83542"/>
    <w:rsid w:val="00F83860"/>
    <w:rsid w:val="00F83CFC"/>
    <w:rsid w:val="00F83D70"/>
    <w:rsid w:val="00F84B22"/>
    <w:rsid w:val="00F84D90"/>
    <w:rsid w:val="00F852A3"/>
    <w:rsid w:val="00F85B56"/>
    <w:rsid w:val="00F85BC1"/>
    <w:rsid w:val="00F8626B"/>
    <w:rsid w:val="00F8685A"/>
    <w:rsid w:val="00F869DB"/>
    <w:rsid w:val="00F86AA3"/>
    <w:rsid w:val="00F86FE5"/>
    <w:rsid w:val="00F9058F"/>
    <w:rsid w:val="00F90C15"/>
    <w:rsid w:val="00F9193C"/>
    <w:rsid w:val="00F91ABB"/>
    <w:rsid w:val="00F91D8A"/>
    <w:rsid w:val="00F91E93"/>
    <w:rsid w:val="00F922B6"/>
    <w:rsid w:val="00F93416"/>
    <w:rsid w:val="00F93488"/>
    <w:rsid w:val="00F9360C"/>
    <w:rsid w:val="00F9371E"/>
    <w:rsid w:val="00F93956"/>
    <w:rsid w:val="00F93B12"/>
    <w:rsid w:val="00F93B96"/>
    <w:rsid w:val="00F93B98"/>
    <w:rsid w:val="00F940A2"/>
    <w:rsid w:val="00F940DA"/>
    <w:rsid w:val="00F940FD"/>
    <w:rsid w:val="00F94FD6"/>
    <w:rsid w:val="00F9523E"/>
    <w:rsid w:val="00F954B1"/>
    <w:rsid w:val="00F95AEE"/>
    <w:rsid w:val="00F95F20"/>
    <w:rsid w:val="00F964A5"/>
    <w:rsid w:val="00F96B53"/>
    <w:rsid w:val="00F96CC4"/>
    <w:rsid w:val="00F97455"/>
    <w:rsid w:val="00F9776C"/>
    <w:rsid w:val="00F977FC"/>
    <w:rsid w:val="00F97A69"/>
    <w:rsid w:val="00F97E39"/>
    <w:rsid w:val="00FA0699"/>
    <w:rsid w:val="00FA1128"/>
    <w:rsid w:val="00FA15BB"/>
    <w:rsid w:val="00FA17F7"/>
    <w:rsid w:val="00FA1971"/>
    <w:rsid w:val="00FA1DD3"/>
    <w:rsid w:val="00FA229F"/>
    <w:rsid w:val="00FA22B5"/>
    <w:rsid w:val="00FA25E0"/>
    <w:rsid w:val="00FA301C"/>
    <w:rsid w:val="00FA3126"/>
    <w:rsid w:val="00FA32CD"/>
    <w:rsid w:val="00FA3CB7"/>
    <w:rsid w:val="00FA41C6"/>
    <w:rsid w:val="00FA4227"/>
    <w:rsid w:val="00FA551C"/>
    <w:rsid w:val="00FA5D21"/>
    <w:rsid w:val="00FA6186"/>
    <w:rsid w:val="00FA6696"/>
    <w:rsid w:val="00FA6CF6"/>
    <w:rsid w:val="00FA6D6F"/>
    <w:rsid w:val="00FA6DDA"/>
    <w:rsid w:val="00FA761A"/>
    <w:rsid w:val="00FA7AE8"/>
    <w:rsid w:val="00FA7B7D"/>
    <w:rsid w:val="00FB0715"/>
    <w:rsid w:val="00FB1840"/>
    <w:rsid w:val="00FB1D17"/>
    <w:rsid w:val="00FB1DF1"/>
    <w:rsid w:val="00FB2741"/>
    <w:rsid w:val="00FB288D"/>
    <w:rsid w:val="00FB2902"/>
    <w:rsid w:val="00FB2A0E"/>
    <w:rsid w:val="00FB2D43"/>
    <w:rsid w:val="00FB3635"/>
    <w:rsid w:val="00FB3A12"/>
    <w:rsid w:val="00FB3C1E"/>
    <w:rsid w:val="00FB3FA3"/>
    <w:rsid w:val="00FB4A07"/>
    <w:rsid w:val="00FB4EA8"/>
    <w:rsid w:val="00FB571F"/>
    <w:rsid w:val="00FB5968"/>
    <w:rsid w:val="00FB5B12"/>
    <w:rsid w:val="00FB68B1"/>
    <w:rsid w:val="00FB6B8E"/>
    <w:rsid w:val="00FB76BD"/>
    <w:rsid w:val="00FB76D8"/>
    <w:rsid w:val="00FC017A"/>
    <w:rsid w:val="00FC036C"/>
    <w:rsid w:val="00FC052C"/>
    <w:rsid w:val="00FC2477"/>
    <w:rsid w:val="00FC25E6"/>
    <w:rsid w:val="00FC2A26"/>
    <w:rsid w:val="00FC3624"/>
    <w:rsid w:val="00FC403C"/>
    <w:rsid w:val="00FC43F1"/>
    <w:rsid w:val="00FC47C4"/>
    <w:rsid w:val="00FC48A4"/>
    <w:rsid w:val="00FC4E29"/>
    <w:rsid w:val="00FC5038"/>
    <w:rsid w:val="00FC5B4D"/>
    <w:rsid w:val="00FC5E91"/>
    <w:rsid w:val="00FC6003"/>
    <w:rsid w:val="00FC6379"/>
    <w:rsid w:val="00FC6D52"/>
    <w:rsid w:val="00FC79C1"/>
    <w:rsid w:val="00FC7C5C"/>
    <w:rsid w:val="00FD011E"/>
    <w:rsid w:val="00FD0680"/>
    <w:rsid w:val="00FD075C"/>
    <w:rsid w:val="00FD0854"/>
    <w:rsid w:val="00FD0F2C"/>
    <w:rsid w:val="00FD18C9"/>
    <w:rsid w:val="00FD1DEB"/>
    <w:rsid w:val="00FD208C"/>
    <w:rsid w:val="00FD217B"/>
    <w:rsid w:val="00FD288D"/>
    <w:rsid w:val="00FD295A"/>
    <w:rsid w:val="00FD2CE1"/>
    <w:rsid w:val="00FD2DB0"/>
    <w:rsid w:val="00FD2DDA"/>
    <w:rsid w:val="00FD341E"/>
    <w:rsid w:val="00FD4205"/>
    <w:rsid w:val="00FD5AAC"/>
    <w:rsid w:val="00FD5C3B"/>
    <w:rsid w:val="00FD62D5"/>
    <w:rsid w:val="00FD6CAD"/>
    <w:rsid w:val="00FD6DFE"/>
    <w:rsid w:val="00FD6E2B"/>
    <w:rsid w:val="00FD79AB"/>
    <w:rsid w:val="00FD7A90"/>
    <w:rsid w:val="00FD7BB7"/>
    <w:rsid w:val="00FE0053"/>
    <w:rsid w:val="00FE0406"/>
    <w:rsid w:val="00FE0D8C"/>
    <w:rsid w:val="00FE1160"/>
    <w:rsid w:val="00FE1233"/>
    <w:rsid w:val="00FE14B2"/>
    <w:rsid w:val="00FE17D4"/>
    <w:rsid w:val="00FE187C"/>
    <w:rsid w:val="00FE1950"/>
    <w:rsid w:val="00FE19B3"/>
    <w:rsid w:val="00FE1ADE"/>
    <w:rsid w:val="00FE21FD"/>
    <w:rsid w:val="00FE2B42"/>
    <w:rsid w:val="00FE2D0D"/>
    <w:rsid w:val="00FE2D86"/>
    <w:rsid w:val="00FE3348"/>
    <w:rsid w:val="00FE361F"/>
    <w:rsid w:val="00FE3D16"/>
    <w:rsid w:val="00FE3D34"/>
    <w:rsid w:val="00FE3D72"/>
    <w:rsid w:val="00FE4077"/>
    <w:rsid w:val="00FE414D"/>
    <w:rsid w:val="00FE485F"/>
    <w:rsid w:val="00FE5092"/>
    <w:rsid w:val="00FE5C12"/>
    <w:rsid w:val="00FE5CC4"/>
    <w:rsid w:val="00FE65B5"/>
    <w:rsid w:val="00FE671F"/>
    <w:rsid w:val="00FE7664"/>
    <w:rsid w:val="00FE78B9"/>
    <w:rsid w:val="00FE7B74"/>
    <w:rsid w:val="00FE7F46"/>
    <w:rsid w:val="00FF002A"/>
    <w:rsid w:val="00FF06B1"/>
    <w:rsid w:val="00FF0AB4"/>
    <w:rsid w:val="00FF1D2D"/>
    <w:rsid w:val="00FF274A"/>
    <w:rsid w:val="00FF3432"/>
    <w:rsid w:val="00FF48D0"/>
    <w:rsid w:val="00FF49F3"/>
    <w:rsid w:val="00FF4DB4"/>
    <w:rsid w:val="00FF5CB0"/>
    <w:rsid w:val="00FF613F"/>
    <w:rsid w:val="00FF61A0"/>
    <w:rsid w:val="00FF6FC4"/>
    <w:rsid w:val="00FF7386"/>
    <w:rsid w:val="00FF7639"/>
    <w:rsid w:val="00FF77BC"/>
    <w:rsid w:val="00FF7E7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C2B9840"/>
  <w15:docId w15:val="{926ADDFF-3401-4ADD-BBCE-08D3203BA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82F"/>
    <w:pPr>
      <w:autoSpaceDE w:val="0"/>
      <w:autoSpaceDN w:val="0"/>
      <w:adjustRightInd w:val="0"/>
      <w:spacing w:before="180" w:line="360" w:lineRule="auto"/>
      <w:jc w:val="both"/>
    </w:pPr>
    <w:rPr>
      <w:rFonts w:ascii="Garamond" w:hAnsi="Garamond" w:cs="Garamond"/>
      <w:color w:val="000000"/>
      <w:sz w:val="22"/>
      <w:szCs w:val="22"/>
      <w:lang w:val="en-GB" w:eastAsia="en-US"/>
    </w:rPr>
  </w:style>
  <w:style w:type="paragraph" w:styleId="Rubrik1">
    <w:name w:val="heading 1"/>
    <w:next w:val="Normal"/>
    <w:link w:val="Rubrik1Char"/>
    <w:qFormat/>
    <w:rsid w:val="00DF7EC9"/>
    <w:pPr>
      <w:keepNext/>
      <w:spacing w:before="4000"/>
      <w:ind w:left="2835"/>
      <w:jc w:val="center"/>
      <w:outlineLvl w:val="0"/>
    </w:pPr>
    <w:rPr>
      <w:rFonts w:ascii="Garamond" w:hAnsi="Garamond"/>
      <w:sz w:val="40"/>
      <w:szCs w:val="40"/>
    </w:rPr>
  </w:style>
  <w:style w:type="paragraph" w:styleId="Rubrik2">
    <w:name w:val="heading 2"/>
    <w:next w:val="Normal"/>
    <w:link w:val="Rubrik2Char"/>
    <w:qFormat/>
    <w:rsid w:val="00D1563F"/>
    <w:pPr>
      <w:keepNext/>
      <w:keepLines/>
      <w:suppressAutoHyphens/>
      <w:spacing w:before="360"/>
      <w:outlineLvl w:val="1"/>
    </w:pPr>
    <w:rPr>
      <w:rFonts w:ascii="Garamond" w:hAnsi="Garamond"/>
      <w:sz w:val="40"/>
      <w:szCs w:val="40"/>
      <w:lang w:val="en-GB"/>
    </w:rPr>
  </w:style>
  <w:style w:type="paragraph" w:styleId="Rubrik3">
    <w:name w:val="heading 3"/>
    <w:next w:val="Normal"/>
    <w:link w:val="Rubrik3Char"/>
    <w:qFormat/>
    <w:rsid w:val="00D1563F"/>
    <w:pPr>
      <w:keepNext/>
      <w:keepLines/>
      <w:suppressAutoHyphens/>
      <w:spacing w:before="360" w:after="180"/>
      <w:outlineLvl w:val="2"/>
    </w:pPr>
    <w:rPr>
      <w:rFonts w:ascii="Garamond" w:hAnsi="Garamond"/>
      <w:sz w:val="32"/>
      <w:szCs w:val="32"/>
      <w:lang w:val="en-GB"/>
    </w:rPr>
  </w:style>
  <w:style w:type="paragraph" w:styleId="Rubrik4">
    <w:name w:val="heading 4"/>
    <w:basedOn w:val="Normal"/>
    <w:next w:val="Normal"/>
    <w:link w:val="Rubrik4Char"/>
    <w:qFormat/>
    <w:rsid w:val="00974EB3"/>
    <w:pPr>
      <w:keepNext/>
      <w:keepLines/>
      <w:suppressAutoHyphens/>
      <w:spacing w:before="360" w:after="100" w:line="280" w:lineRule="exact"/>
      <w:outlineLvl w:val="3"/>
    </w:pPr>
    <w:rPr>
      <w:rFonts w:ascii="Verdana" w:hAnsi="Verdana"/>
      <w:b/>
      <w:bCs/>
      <w:caps/>
      <w:spacing w:val="10"/>
      <w:sz w:val="15"/>
      <w:szCs w:val="15"/>
    </w:rPr>
  </w:style>
  <w:style w:type="paragraph" w:styleId="Rubrik5">
    <w:name w:val="heading 5"/>
    <w:aliases w:val="Diatabellrubrik"/>
    <w:basedOn w:val="Normal"/>
    <w:next w:val="Normal"/>
    <w:link w:val="Rubrik5Char"/>
    <w:qFormat/>
    <w:rsid w:val="003F680F"/>
    <w:pPr>
      <w:spacing w:line="240" w:lineRule="auto"/>
      <w:outlineLvl w:val="4"/>
    </w:pPr>
    <w:rPr>
      <w:rFonts w:ascii="Times New Roman" w:hAnsi="Times New Roman"/>
      <w:b/>
      <w:sz w:val="24"/>
    </w:rPr>
  </w:style>
  <w:style w:type="paragraph" w:styleId="Rubrik6">
    <w:name w:val="heading 6"/>
    <w:basedOn w:val="Normal"/>
    <w:next w:val="Normal"/>
    <w:link w:val="Rubrik6Char"/>
    <w:uiPriority w:val="9"/>
    <w:semiHidden/>
    <w:unhideWhenUsed/>
    <w:qFormat/>
    <w:rsid w:val="00F9523E"/>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F9523E"/>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F9523E"/>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F9523E"/>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4Char">
    <w:name w:val="Rubrik 4 Char"/>
    <w:link w:val="Rubrik4"/>
    <w:rsid w:val="00974EB3"/>
    <w:rPr>
      <w:rFonts w:ascii="Verdana" w:hAnsi="Verdana"/>
      <w:b/>
      <w:bCs/>
      <w:caps/>
      <w:spacing w:val="10"/>
      <w:sz w:val="15"/>
      <w:szCs w:val="15"/>
      <w:lang w:val="sv-SE" w:eastAsia="sv-SE" w:bidi="ar-SA"/>
    </w:rPr>
  </w:style>
  <w:style w:type="paragraph" w:styleId="Ballongtext">
    <w:name w:val="Balloon Text"/>
    <w:basedOn w:val="Normal"/>
    <w:link w:val="BallongtextChar"/>
    <w:semiHidden/>
    <w:rsid w:val="003F680F"/>
    <w:rPr>
      <w:rFonts w:ascii="Tahoma" w:hAnsi="Tahoma" w:cs="Tahoma"/>
      <w:sz w:val="16"/>
      <w:szCs w:val="16"/>
    </w:rPr>
  </w:style>
  <w:style w:type="paragraph" w:customStyle="1" w:styleId="Diarubrik">
    <w:name w:val="Dia rubrik"/>
    <w:link w:val="DiarubrikChar"/>
    <w:rsid w:val="00491BE6"/>
    <w:pPr>
      <w:suppressAutoHyphens/>
      <w:ind w:left="113"/>
    </w:pPr>
    <w:rPr>
      <w:rFonts w:ascii="Verdana" w:hAnsi="Verdana"/>
      <w:b/>
      <w:spacing w:val="6"/>
      <w:sz w:val="15"/>
      <w:szCs w:val="15"/>
    </w:rPr>
  </w:style>
  <w:style w:type="character" w:customStyle="1" w:styleId="DiarubrikChar">
    <w:name w:val="Dia rubrik Char"/>
    <w:link w:val="Diarubrik"/>
    <w:rsid w:val="00491BE6"/>
    <w:rPr>
      <w:rFonts w:ascii="Verdana" w:hAnsi="Verdana"/>
      <w:b/>
      <w:spacing w:val="6"/>
      <w:sz w:val="15"/>
      <w:szCs w:val="15"/>
      <w:lang w:val="sv-SE" w:eastAsia="sv-SE" w:bidi="ar-SA"/>
    </w:rPr>
  </w:style>
  <w:style w:type="paragraph" w:customStyle="1" w:styleId="Diaunderrubrik">
    <w:name w:val="Dia underrubrik"/>
    <w:basedOn w:val="Diarubrik"/>
    <w:link w:val="DiaunderrubrikChar"/>
    <w:rsid w:val="00CD508A"/>
    <w:pPr>
      <w:spacing w:before="40"/>
    </w:pPr>
    <w:rPr>
      <w:b w:val="0"/>
      <w:sz w:val="13"/>
      <w:szCs w:val="13"/>
    </w:rPr>
  </w:style>
  <w:style w:type="character" w:customStyle="1" w:styleId="DiaunderrubrikChar">
    <w:name w:val="Dia underrubrik Char"/>
    <w:link w:val="Diaunderrubrik"/>
    <w:rsid w:val="00CD508A"/>
    <w:rPr>
      <w:rFonts w:ascii="Verdana" w:hAnsi="Verdana"/>
      <w:b/>
      <w:spacing w:val="6"/>
      <w:sz w:val="13"/>
      <w:szCs w:val="13"/>
      <w:lang w:val="sv-SE" w:eastAsia="sv-SE" w:bidi="ar-SA"/>
    </w:rPr>
  </w:style>
  <w:style w:type="paragraph" w:styleId="Innehll3">
    <w:name w:val="toc 3"/>
    <w:next w:val="Normal"/>
    <w:autoRedefine/>
    <w:uiPriority w:val="39"/>
    <w:rsid w:val="000B51CF"/>
    <w:pPr>
      <w:tabs>
        <w:tab w:val="right" w:leader="dot" w:pos="8505"/>
      </w:tabs>
      <w:spacing w:before="60"/>
      <w:ind w:left="442"/>
    </w:pPr>
    <w:rPr>
      <w:rFonts w:ascii="Garamond" w:hAnsi="Garamond"/>
      <w:sz w:val="22"/>
      <w:szCs w:val="22"/>
    </w:rPr>
  </w:style>
  <w:style w:type="character" w:styleId="Fotnotsreferens">
    <w:name w:val="footnote reference"/>
    <w:uiPriority w:val="99"/>
    <w:rsid w:val="00241ABB"/>
    <w:rPr>
      <w:rFonts w:ascii="Times New Roman" w:hAnsi="Times New Roman"/>
      <w:sz w:val="20"/>
      <w:vertAlign w:val="superscript"/>
    </w:rPr>
  </w:style>
  <w:style w:type="paragraph" w:styleId="Fotnotstext">
    <w:name w:val="footnote text"/>
    <w:aliases w:val="Fotnots-ext Char1,Fotnotstext Char Char1,Fotnotstext Char1 Char Char,Fotnotstext Char Char1 Char Char,Fotnotstext Char2 Char Char Char Char,Fotnotstext Char1 Char Char Char Char Char,Fotnotstext Char Char Char Char Char Char Char Char"/>
    <w:link w:val="FotnotstextChar"/>
    <w:rsid w:val="00241ABB"/>
    <w:pPr>
      <w:keepNext/>
      <w:keepLines/>
      <w:spacing w:before="120" w:after="20"/>
    </w:pPr>
    <w:rPr>
      <w:sz w:val="18"/>
      <w:szCs w:val="13"/>
      <w:lang w:val="en-GB"/>
    </w:rPr>
  </w:style>
  <w:style w:type="character" w:customStyle="1" w:styleId="FotnotstextChar">
    <w:name w:val="Fotnotstext Char"/>
    <w:aliases w:val="Fotnots-ext Char1 Char,Fotnotstext Char Char1 Char,Fotnotstext Char1 Char Char Char,Fotnotstext Char Char1 Char Char Char,Fotnotstext Char2 Char Char Char Char Char,Fotnotstext Char1 Char Char Char Char Char Char"/>
    <w:link w:val="Fotnotstext"/>
    <w:rsid w:val="00241ABB"/>
    <w:rPr>
      <w:sz w:val="18"/>
      <w:szCs w:val="13"/>
      <w:lang w:val="en-GB"/>
    </w:rPr>
  </w:style>
  <w:style w:type="paragraph" w:customStyle="1" w:styleId="Frdjupningrubrik">
    <w:name w:val="Fördjupning rubrik"/>
    <w:basedOn w:val="Rubrik2"/>
    <w:rsid w:val="00612891"/>
    <w:pPr>
      <w:spacing w:before="120"/>
      <w:outlineLvl w:val="4"/>
    </w:pPr>
  </w:style>
  <w:style w:type="paragraph" w:customStyle="1" w:styleId="Sidhuvudjmn">
    <w:name w:val="Sidhuvud jämn"/>
    <w:basedOn w:val="Normal"/>
    <w:link w:val="SidhuvudjmnChar"/>
    <w:autoRedefine/>
    <w:rsid w:val="00EC3BA7"/>
    <w:pPr>
      <w:ind w:left="-3856"/>
    </w:pPr>
    <w:rPr>
      <w:rFonts w:ascii="Verdana" w:hAnsi="Verdana"/>
      <w:sz w:val="14"/>
    </w:rPr>
  </w:style>
  <w:style w:type="character" w:customStyle="1" w:styleId="SidhuvudjmnChar">
    <w:name w:val="Sidhuvud jämn Char"/>
    <w:link w:val="Sidhuvudjmn"/>
    <w:rsid w:val="00EC3BA7"/>
    <w:rPr>
      <w:rFonts w:ascii="Verdana" w:hAnsi="Verdana"/>
      <w:sz w:val="14"/>
      <w:szCs w:val="22"/>
      <w:lang w:val="sv-SE" w:eastAsia="sv-SE" w:bidi="ar-SA"/>
    </w:rPr>
  </w:style>
  <w:style w:type="paragraph" w:customStyle="1" w:styleId="Sidhuvududda">
    <w:name w:val="Sidhuvud udda"/>
    <w:basedOn w:val="Normal"/>
    <w:link w:val="SidhuvududdaChar"/>
    <w:autoRedefine/>
    <w:rsid w:val="00EC3BA7"/>
    <w:pPr>
      <w:ind w:right="-3856"/>
      <w:jc w:val="right"/>
    </w:pPr>
    <w:rPr>
      <w:rFonts w:ascii="Verdana" w:hAnsi="Verdana"/>
      <w:sz w:val="14"/>
    </w:rPr>
  </w:style>
  <w:style w:type="character" w:customStyle="1" w:styleId="SidhuvududdaChar">
    <w:name w:val="Sidhuvud udda Char"/>
    <w:basedOn w:val="SidhuvudjmnChar"/>
    <w:link w:val="Sidhuvududda"/>
    <w:rsid w:val="00EC3BA7"/>
    <w:rPr>
      <w:rFonts w:ascii="Verdana" w:hAnsi="Verdana"/>
      <w:sz w:val="14"/>
      <w:szCs w:val="22"/>
      <w:lang w:val="sv-SE" w:eastAsia="sv-SE" w:bidi="ar-SA"/>
    </w:rPr>
  </w:style>
  <w:style w:type="character" w:customStyle="1" w:styleId="IngressmlformuleringChar">
    <w:name w:val="Ingress målformulering Char"/>
    <w:link w:val="Ingressmlformulering"/>
    <w:rsid w:val="00B63E32"/>
    <w:rPr>
      <w:rFonts w:ascii="Verdana" w:hAnsi="Verdana"/>
      <w:b/>
      <w:color w:val="777777"/>
      <w:sz w:val="15"/>
      <w:szCs w:val="15"/>
      <w:lang w:val="sv-SE" w:eastAsia="sv-SE" w:bidi="ar-SA"/>
    </w:rPr>
  </w:style>
  <w:style w:type="paragraph" w:styleId="Innehll2">
    <w:name w:val="toc 2"/>
    <w:next w:val="Normal"/>
    <w:autoRedefine/>
    <w:uiPriority w:val="39"/>
    <w:rsid w:val="000B51CF"/>
    <w:pPr>
      <w:tabs>
        <w:tab w:val="right" w:leader="dot" w:pos="8505"/>
      </w:tabs>
      <w:spacing w:before="60"/>
      <w:ind w:left="227"/>
    </w:pPr>
    <w:rPr>
      <w:rFonts w:ascii="Garamond" w:hAnsi="Garamond"/>
      <w:kern w:val="20"/>
      <w:sz w:val="22"/>
      <w:szCs w:val="15"/>
    </w:rPr>
  </w:style>
  <w:style w:type="paragraph" w:customStyle="1" w:styleId="Innehll-Frord">
    <w:name w:val="Innehåll-Förord"/>
    <w:rsid w:val="001F0CF8"/>
    <w:pPr>
      <w:spacing w:before="600" w:after="200"/>
    </w:pPr>
    <w:rPr>
      <w:rFonts w:ascii="Garamond" w:hAnsi="Garamond"/>
      <w:sz w:val="40"/>
      <w:szCs w:val="40"/>
    </w:rPr>
  </w:style>
  <w:style w:type="paragraph" w:customStyle="1" w:styleId="Klltext">
    <w:name w:val="Källtext"/>
    <w:basedOn w:val="Fotnotstext"/>
    <w:rsid w:val="003F680F"/>
    <w:pPr>
      <w:keepNext w:val="0"/>
      <w:spacing w:after="400"/>
    </w:pPr>
  </w:style>
  <w:style w:type="paragraph" w:customStyle="1" w:styleId="Normalmedindrag">
    <w:name w:val="Normal med indrag"/>
    <w:rsid w:val="003F680F"/>
    <w:pPr>
      <w:spacing w:line="270" w:lineRule="atLeast"/>
      <w:ind w:firstLine="284"/>
    </w:pPr>
    <w:rPr>
      <w:rFonts w:ascii="Garamond" w:hAnsi="Garamond"/>
      <w:sz w:val="22"/>
    </w:rPr>
  </w:style>
  <w:style w:type="paragraph" w:styleId="Sidfot">
    <w:name w:val="footer"/>
    <w:basedOn w:val="Normal"/>
    <w:link w:val="SidfotChar"/>
    <w:uiPriority w:val="99"/>
    <w:rsid w:val="003F680F"/>
    <w:pPr>
      <w:tabs>
        <w:tab w:val="center" w:pos="4536"/>
        <w:tab w:val="right" w:pos="9072"/>
      </w:tabs>
    </w:pPr>
  </w:style>
  <w:style w:type="paragraph" w:styleId="Sidhuvud">
    <w:name w:val="header"/>
    <w:basedOn w:val="Normal"/>
    <w:link w:val="SidhuvudChar"/>
    <w:rsid w:val="003F680F"/>
    <w:pPr>
      <w:tabs>
        <w:tab w:val="center" w:pos="4536"/>
        <w:tab w:val="right" w:pos="9072"/>
      </w:tabs>
    </w:pPr>
  </w:style>
  <w:style w:type="character" w:styleId="Sidnummer">
    <w:name w:val="page number"/>
    <w:semiHidden/>
    <w:rsid w:val="00F74453"/>
    <w:rPr>
      <w:rFonts w:ascii="Verdana" w:hAnsi="Verdana"/>
      <w:sz w:val="14"/>
      <w:szCs w:val="18"/>
    </w:rPr>
  </w:style>
  <w:style w:type="paragraph" w:customStyle="1" w:styleId="Tabellrubrik">
    <w:name w:val="Tabell  rubrik"/>
    <w:rsid w:val="00D6557D"/>
    <w:pPr>
      <w:keepNext/>
      <w:keepLines/>
      <w:suppressAutoHyphens/>
      <w:spacing w:before="400" w:after="80"/>
    </w:pPr>
    <w:rPr>
      <w:rFonts w:ascii="Verdana" w:hAnsi="Verdana"/>
      <w:b/>
      <w:spacing w:val="6"/>
      <w:sz w:val="15"/>
      <w:szCs w:val="15"/>
    </w:rPr>
  </w:style>
  <w:style w:type="paragraph" w:customStyle="1" w:styleId="Tabellunderrubrik">
    <w:name w:val="Tabell  underrubrik"/>
    <w:rsid w:val="00D6557D"/>
    <w:pPr>
      <w:keepNext/>
      <w:keepLines/>
      <w:suppressAutoHyphens/>
      <w:spacing w:after="100"/>
    </w:pPr>
    <w:rPr>
      <w:rFonts w:ascii="Verdana" w:hAnsi="Verdana"/>
      <w:sz w:val="15"/>
      <w:szCs w:val="15"/>
    </w:rPr>
  </w:style>
  <w:style w:type="table" w:styleId="Tabellrutnt">
    <w:name w:val="Table Grid"/>
    <w:basedOn w:val="Normaltabell"/>
    <w:rsid w:val="003F680F"/>
    <w:pPr>
      <w:spacing w:line="27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
    <w:name w:val="Titel"/>
    <w:rsid w:val="0022547E"/>
    <w:pPr>
      <w:spacing w:before="4000"/>
      <w:ind w:left="43" w:right="27"/>
      <w:jc w:val="center"/>
    </w:pPr>
    <w:rPr>
      <w:rFonts w:ascii="Garamond" w:hAnsi="Garamond"/>
      <w:sz w:val="40"/>
      <w:szCs w:val="40"/>
    </w:rPr>
  </w:style>
  <w:style w:type="paragraph" w:customStyle="1" w:styleId="Rubrikingress">
    <w:name w:val="Rubrik ingress"/>
    <w:basedOn w:val="Normal"/>
    <w:rsid w:val="001C623C"/>
    <w:rPr>
      <w:rFonts w:ascii="Verdana" w:hAnsi="Verdana"/>
      <w:b/>
      <w:color w:val="333333"/>
      <w:sz w:val="15"/>
      <w:szCs w:val="15"/>
    </w:rPr>
  </w:style>
  <w:style w:type="paragraph" w:styleId="Beskrivning">
    <w:name w:val="caption"/>
    <w:basedOn w:val="Normal"/>
    <w:next w:val="Normal"/>
    <w:qFormat/>
    <w:rsid w:val="00491C55"/>
    <w:pPr>
      <w:spacing w:line="240" w:lineRule="auto"/>
      <w:ind w:left="113"/>
    </w:pPr>
    <w:rPr>
      <w:rFonts w:ascii="Verdana" w:hAnsi="Verdana"/>
      <w:b/>
      <w:color w:val="808080"/>
      <w:spacing w:val="6"/>
      <w:sz w:val="15"/>
      <w:szCs w:val="15"/>
    </w:rPr>
  </w:style>
  <w:style w:type="paragraph" w:customStyle="1" w:styleId="Sidfottext">
    <w:name w:val="Sidfottext"/>
    <w:basedOn w:val="Normal"/>
    <w:rsid w:val="00D13216"/>
    <w:pPr>
      <w:spacing w:line="240" w:lineRule="auto"/>
      <w:jc w:val="center"/>
    </w:pPr>
    <w:rPr>
      <w:caps/>
      <w:spacing w:val="2"/>
      <w:sz w:val="14"/>
      <w:szCs w:val="14"/>
    </w:rPr>
  </w:style>
  <w:style w:type="paragraph" w:customStyle="1" w:styleId="Ingressellerml">
    <w:name w:val="Ingress eller mål"/>
    <w:basedOn w:val="Normal"/>
    <w:rsid w:val="0005255B"/>
    <w:pPr>
      <w:spacing w:after="200" w:line="280" w:lineRule="exact"/>
    </w:pPr>
    <w:rPr>
      <w:rFonts w:ascii="Verdana" w:hAnsi="Verdana"/>
      <w:b/>
      <w:sz w:val="15"/>
      <w:szCs w:val="15"/>
    </w:rPr>
  </w:style>
  <w:style w:type="character" w:styleId="Kommentarsreferens">
    <w:name w:val="annotation reference"/>
    <w:semiHidden/>
    <w:rsid w:val="00351070"/>
    <w:rPr>
      <w:sz w:val="16"/>
      <w:szCs w:val="16"/>
    </w:rPr>
  </w:style>
  <w:style w:type="paragraph" w:styleId="Kommentarer">
    <w:name w:val="annotation text"/>
    <w:basedOn w:val="Normal"/>
    <w:link w:val="KommentarerChar"/>
    <w:semiHidden/>
    <w:rsid w:val="00351070"/>
    <w:rPr>
      <w:sz w:val="20"/>
    </w:rPr>
  </w:style>
  <w:style w:type="paragraph" w:styleId="Kommentarsmne">
    <w:name w:val="annotation subject"/>
    <w:basedOn w:val="Kommentarer"/>
    <w:next w:val="Kommentarer"/>
    <w:link w:val="KommentarsmneChar"/>
    <w:semiHidden/>
    <w:rsid w:val="00351070"/>
    <w:rPr>
      <w:b/>
      <w:bCs/>
    </w:rPr>
  </w:style>
  <w:style w:type="paragraph" w:customStyle="1" w:styleId="Ingressellermlmedindrag">
    <w:name w:val="Ingress eller mål med indrag"/>
    <w:basedOn w:val="Ingressellerml"/>
    <w:rsid w:val="0005255B"/>
    <w:pPr>
      <w:ind w:firstLine="284"/>
    </w:pPr>
  </w:style>
  <w:style w:type="paragraph" w:customStyle="1" w:styleId="Ingressmlformulering">
    <w:name w:val="Ingress målformulering"/>
    <w:basedOn w:val="Normal"/>
    <w:link w:val="IngressmlformuleringChar"/>
    <w:rsid w:val="00B63E32"/>
    <w:pPr>
      <w:spacing w:after="200" w:line="280" w:lineRule="exact"/>
    </w:pPr>
    <w:rPr>
      <w:rFonts w:ascii="Verdana" w:hAnsi="Verdana"/>
      <w:b/>
      <w:color w:val="777777"/>
      <w:sz w:val="15"/>
      <w:szCs w:val="15"/>
    </w:rPr>
  </w:style>
  <w:style w:type="paragraph" w:customStyle="1" w:styleId="Tabellfrstarad">
    <w:name w:val="Tabell förstarad"/>
    <w:rsid w:val="00633EE2"/>
    <w:pPr>
      <w:keepNext/>
      <w:keepLines/>
      <w:spacing w:before="34" w:after="30" w:line="200" w:lineRule="atLeast"/>
      <w:ind w:right="113"/>
      <w:jc w:val="right"/>
    </w:pPr>
    <w:rPr>
      <w:rFonts w:ascii="Verdana" w:hAnsi="Verdana"/>
      <w:b/>
      <w:color w:val="FFFFFF"/>
      <w:spacing w:val="6"/>
      <w:sz w:val="14"/>
      <w:szCs w:val="14"/>
    </w:rPr>
  </w:style>
  <w:style w:type="paragraph" w:customStyle="1" w:styleId="Tabellmittenradhger">
    <w:name w:val="Tabell mittenrad höger"/>
    <w:basedOn w:val="Normal"/>
    <w:rsid w:val="00D04E60"/>
    <w:pPr>
      <w:keepNext/>
      <w:keepLines/>
      <w:spacing w:before="30" w:after="20" w:line="200" w:lineRule="atLeast"/>
      <w:ind w:right="113"/>
      <w:jc w:val="right"/>
    </w:pPr>
    <w:rPr>
      <w:rFonts w:ascii="Verdana" w:hAnsi="Verdana"/>
      <w:noProof/>
      <w:sz w:val="14"/>
      <w:szCs w:val="14"/>
    </w:rPr>
  </w:style>
  <w:style w:type="paragraph" w:customStyle="1" w:styleId="Tabellmittenradvnster">
    <w:name w:val="Tabell mittenrad vänster"/>
    <w:basedOn w:val="Normal"/>
    <w:rsid w:val="00D04E60"/>
    <w:pPr>
      <w:keepNext/>
      <w:keepLines/>
      <w:tabs>
        <w:tab w:val="left" w:pos="142"/>
        <w:tab w:val="left" w:pos="652"/>
      </w:tabs>
      <w:spacing w:before="30" w:after="20" w:line="200" w:lineRule="atLeast"/>
      <w:ind w:left="11"/>
    </w:pPr>
    <w:rPr>
      <w:rFonts w:ascii="Verdana" w:hAnsi="Verdana"/>
      <w:noProof/>
      <w:sz w:val="14"/>
      <w:szCs w:val="14"/>
    </w:rPr>
  </w:style>
  <w:style w:type="paragraph" w:customStyle="1" w:styleId="Faktarubrik">
    <w:name w:val="Faktarubrik"/>
    <w:basedOn w:val="Normal"/>
    <w:rsid w:val="00157C35"/>
    <w:pPr>
      <w:spacing w:after="100" w:line="280" w:lineRule="exact"/>
    </w:pPr>
    <w:rPr>
      <w:rFonts w:ascii="Verdana" w:hAnsi="Verdana"/>
      <w:b/>
      <w:spacing w:val="10"/>
      <w:sz w:val="15"/>
      <w:szCs w:val="15"/>
    </w:rPr>
  </w:style>
  <w:style w:type="paragraph" w:customStyle="1" w:styleId="Figurtext65">
    <w:name w:val="Figurtext 6.5"/>
    <w:basedOn w:val="Normal"/>
    <w:rsid w:val="000B426D"/>
    <w:pPr>
      <w:spacing w:line="240" w:lineRule="auto"/>
      <w:jc w:val="center"/>
    </w:pPr>
    <w:rPr>
      <w:rFonts w:ascii="Verdana" w:hAnsi="Verdana"/>
      <w:sz w:val="13"/>
    </w:rPr>
  </w:style>
  <w:style w:type="paragraph" w:customStyle="1" w:styleId="Figurtext55">
    <w:name w:val="Figurtext 5.5"/>
    <w:basedOn w:val="Figurtext65"/>
    <w:rsid w:val="000B426D"/>
    <w:rPr>
      <w:sz w:val="11"/>
    </w:rPr>
  </w:style>
  <w:style w:type="paragraph" w:styleId="Innehll1">
    <w:name w:val="toc 1"/>
    <w:basedOn w:val="Normal"/>
    <w:next w:val="Normal"/>
    <w:autoRedefine/>
    <w:uiPriority w:val="39"/>
    <w:qFormat/>
    <w:rsid w:val="000B51CF"/>
    <w:pPr>
      <w:tabs>
        <w:tab w:val="right" w:leader="dot" w:pos="8494"/>
      </w:tabs>
      <w:spacing w:before="200"/>
    </w:pPr>
  </w:style>
  <w:style w:type="paragraph" w:customStyle="1" w:styleId="FrordInnehllReferens">
    <w:name w:val="Förord/Innehåll/Referens"/>
    <w:link w:val="FrordInnehllReferensChar"/>
    <w:rsid w:val="009725CC"/>
    <w:pPr>
      <w:spacing w:before="600" w:after="200"/>
    </w:pPr>
    <w:rPr>
      <w:rFonts w:ascii="Garamond" w:hAnsi="Garamond"/>
      <w:sz w:val="40"/>
      <w:szCs w:val="40"/>
    </w:rPr>
  </w:style>
  <w:style w:type="paragraph" w:customStyle="1" w:styleId="Innehll">
    <w:name w:val="Innehåll"/>
    <w:basedOn w:val="Normal"/>
    <w:rsid w:val="009725CC"/>
    <w:pPr>
      <w:spacing w:after="400" w:line="300" w:lineRule="atLeast"/>
    </w:pPr>
    <w:rPr>
      <w:sz w:val="40"/>
      <w:szCs w:val="40"/>
    </w:rPr>
  </w:style>
  <w:style w:type="character" w:styleId="Hyperlnk">
    <w:name w:val="Hyperlink"/>
    <w:uiPriority w:val="99"/>
    <w:rsid w:val="009725CC"/>
    <w:rPr>
      <w:color w:val="0000FF"/>
      <w:u w:val="single"/>
    </w:rPr>
  </w:style>
  <w:style w:type="character" w:customStyle="1" w:styleId="Rubrik2Char">
    <w:name w:val="Rubrik 2 Char"/>
    <w:link w:val="Rubrik2"/>
    <w:rsid w:val="00D1563F"/>
    <w:rPr>
      <w:rFonts w:ascii="Garamond" w:hAnsi="Garamond"/>
      <w:sz w:val="40"/>
      <w:szCs w:val="40"/>
      <w:lang w:val="en-GB"/>
    </w:rPr>
  </w:style>
  <w:style w:type="paragraph" w:styleId="Rubrik">
    <w:name w:val="Title"/>
    <w:basedOn w:val="Normal"/>
    <w:link w:val="RubrikChar"/>
    <w:qFormat/>
    <w:rsid w:val="008753C8"/>
    <w:pPr>
      <w:spacing w:line="240" w:lineRule="auto"/>
      <w:jc w:val="center"/>
    </w:pPr>
    <w:rPr>
      <w:rFonts w:ascii="Times New Roman" w:hAnsi="Times New Roman"/>
      <w:b/>
      <w:sz w:val="32"/>
      <w:szCs w:val="24"/>
    </w:rPr>
  </w:style>
  <w:style w:type="paragraph" w:customStyle="1" w:styleId="Frfattarnamn">
    <w:name w:val="Författarnamn"/>
    <w:basedOn w:val="Normal"/>
    <w:rsid w:val="009725CC"/>
    <w:pPr>
      <w:spacing w:before="400" w:line="300" w:lineRule="atLeast"/>
      <w:jc w:val="center"/>
    </w:pPr>
    <w:rPr>
      <w:sz w:val="24"/>
      <w:szCs w:val="24"/>
    </w:rPr>
  </w:style>
  <w:style w:type="paragraph" w:customStyle="1" w:styleId="Referens">
    <w:name w:val="Referens"/>
    <w:basedOn w:val="Normal"/>
    <w:rsid w:val="00320FA4"/>
    <w:pPr>
      <w:spacing w:line="240" w:lineRule="auto"/>
      <w:ind w:left="426" w:hanging="426"/>
    </w:pPr>
    <w:rPr>
      <w:szCs w:val="24"/>
    </w:rPr>
  </w:style>
  <w:style w:type="character" w:customStyle="1" w:styleId="FrordInnehllReferensChar">
    <w:name w:val="Förord/Innehåll/Referens Char"/>
    <w:link w:val="FrordInnehllReferens"/>
    <w:rsid w:val="009725CC"/>
    <w:rPr>
      <w:rFonts w:ascii="Garamond" w:hAnsi="Garamond"/>
      <w:sz w:val="40"/>
      <w:szCs w:val="40"/>
      <w:lang w:val="sv-SE" w:eastAsia="sv-SE" w:bidi="ar-SA"/>
    </w:rPr>
  </w:style>
  <w:style w:type="paragraph" w:customStyle="1" w:styleId="Undertitel">
    <w:name w:val="Undertitel"/>
    <w:basedOn w:val="Titel"/>
    <w:rsid w:val="009725CC"/>
    <w:pPr>
      <w:spacing w:before="200"/>
    </w:pPr>
    <w:rPr>
      <w:sz w:val="32"/>
    </w:rPr>
  </w:style>
  <w:style w:type="character" w:customStyle="1" w:styleId="SidfotChar">
    <w:name w:val="Sidfot Char"/>
    <w:link w:val="Sidfot"/>
    <w:uiPriority w:val="99"/>
    <w:rsid w:val="008753C8"/>
    <w:rPr>
      <w:rFonts w:ascii="Garamond" w:hAnsi="Garamond"/>
      <w:sz w:val="22"/>
      <w:szCs w:val="22"/>
      <w:lang w:val="sv-SE" w:eastAsia="sv-SE" w:bidi="ar-SA"/>
    </w:rPr>
  </w:style>
  <w:style w:type="character" w:styleId="Stark">
    <w:name w:val="Strong"/>
    <w:qFormat/>
    <w:rsid w:val="00FE2B42"/>
    <w:rPr>
      <w:b/>
      <w:bCs/>
    </w:rPr>
  </w:style>
  <w:style w:type="character" w:styleId="AnvndHyperlnk">
    <w:name w:val="FollowedHyperlink"/>
    <w:uiPriority w:val="99"/>
    <w:semiHidden/>
    <w:unhideWhenUsed/>
    <w:rsid w:val="00DD75EE"/>
    <w:rPr>
      <w:color w:val="800080"/>
      <w:u w:val="single"/>
    </w:rPr>
  </w:style>
  <w:style w:type="table" w:styleId="Ljusskuggning">
    <w:name w:val="Light Shading"/>
    <w:basedOn w:val="Normaltabell"/>
    <w:uiPriority w:val="60"/>
    <w:rsid w:val="00B805BC"/>
    <w:rPr>
      <w:rFonts w:ascii="Calibri" w:hAnsi="Calibr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b">
    <w:name w:val="Normal (Web)"/>
    <w:basedOn w:val="Normal"/>
    <w:uiPriority w:val="99"/>
    <w:unhideWhenUsed/>
    <w:rsid w:val="009D2146"/>
    <w:pPr>
      <w:spacing w:before="100" w:beforeAutospacing="1" w:after="100" w:afterAutospacing="1" w:line="240" w:lineRule="auto"/>
    </w:pPr>
    <w:rPr>
      <w:rFonts w:ascii="Times New Roman" w:hAnsi="Times New Roman"/>
      <w:sz w:val="24"/>
      <w:szCs w:val="24"/>
    </w:rPr>
  </w:style>
  <w:style w:type="character" w:customStyle="1" w:styleId="hps">
    <w:name w:val="hps"/>
    <w:rsid w:val="00AE54D7"/>
  </w:style>
  <w:style w:type="character" w:customStyle="1" w:styleId="Rubrik1Char">
    <w:name w:val="Rubrik 1 Char"/>
    <w:link w:val="Rubrik1"/>
    <w:rsid w:val="004523F5"/>
    <w:rPr>
      <w:rFonts w:ascii="Garamond" w:hAnsi="Garamond"/>
      <w:sz w:val="40"/>
      <w:szCs w:val="40"/>
    </w:rPr>
  </w:style>
  <w:style w:type="character" w:customStyle="1" w:styleId="Rubrik3Char">
    <w:name w:val="Rubrik 3 Char"/>
    <w:link w:val="Rubrik3"/>
    <w:rsid w:val="00D1563F"/>
    <w:rPr>
      <w:rFonts w:ascii="Garamond" w:hAnsi="Garamond"/>
      <w:sz w:val="32"/>
      <w:szCs w:val="32"/>
      <w:lang w:val="en-GB"/>
    </w:rPr>
  </w:style>
  <w:style w:type="character" w:customStyle="1" w:styleId="Rubrik5Char">
    <w:name w:val="Rubrik 5 Char"/>
    <w:aliases w:val="Diatabellrubrik Char"/>
    <w:link w:val="Rubrik5"/>
    <w:rsid w:val="004523F5"/>
    <w:rPr>
      <w:b/>
      <w:sz w:val="24"/>
      <w:szCs w:val="22"/>
    </w:rPr>
  </w:style>
  <w:style w:type="character" w:customStyle="1" w:styleId="BallongtextChar">
    <w:name w:val="Ballongtext Char"/>
    <w:link w:val="Ballongtext"/>
    <w:semiHidden/>
    <w:rsid w:val="004523F5"/>
    <w:rPr>
      <w:rFonts w:ascii="Tahoma" w:hAnsi="Tahoma" w:cs="Tahoma"/>
      <w:sz w:val="16"/>
      <w:szCs w:val="16"/>
    </w:rPr>
  </w:style>
  <w:style w:type="character" w:customStyle="1" w:styleId="SidhuvudChar">
    <w:name w:val="Sidhuvud Char"/>
    <w:link w:val="Sidhuvud"/>
    <w:rsid w:val="004523F5"/>
    <w:rPr>
      <w:rFonts w:ascii="Garamond" w:hAnsi="Garamond"/>
      <w:sz w:val="22"/>
      <w:szCs w:val="22"/>
    </w:rPr>
  </w:style>
  <w:style w:type="character" w:customStyle="1" w:styleId="KommentarerChar">
    <w:name w:val="Kommentarer Char"/>
    <w:link w:val="Kommentarer"/>
    <w:semiHidden/>
    <w:rsid w:val="004523F5"/>
    <w:rPr>
      <w:rFonts w:ascii="Garamond" w:hAnsi="Garamond"/>
      <w:szCs w:val="22"/>
    </w:rPr>
  </w:style>
  <w:style w:type="character" w:customStyle="1" w:styleId="KommentarsmneChar">
    <w:name w:val="Kommentarsämne Char"/>
    <w:link w:val="Kommentarsmne"/>
    <w:semiHidden/>
    <w:rsid w:val="004523F5"/>
    <w:rPr>
      <w:rFonts w:ascii="Garamond" w:hAnsi="Garamond"/>
      <w:b/>
      <w:bCs/>
      <w:szCs w:val="22"/>
    </w:rPr>
  </w:style>
  <w:style w:type="character" w:customStyle="1" w:styleId="RubrikChar">
    <w:name w:val="Rubrik Char"/>
    <w:link w:val="Rubrik"/>
    <w:rsid w:val="004523F5"/>
    <w:rPr>
      <w:b/>
      <w:sz w:val="32"/>
      <w:szCs w:val="24"/>
      <w:lang w:val="en-GB"/>
    </w:rPr>
  </w:style>
  <w:style w:type="character" w:customStyle="1" w:styleId="normal1">
    <w:name w:val="normal1"/>
    <w:rsid w:val="00695C9C"/>
    <w:rPr>
      <w:rFonts w:ascii="Verdana" w:hAnsi="Verdana" w:hint="default"/>
      <w:b w:val="0"/>
      <w:bCs w:val="0"/>
      <w:i w:val="0"/>
      <w:iCs w:val="0"/>
      <w:color w:val="000000"/>
      <w:sz w:val="17"/>
      <w:szCs w:val="17"/>
    </w:rPr>
  </w:style>
  <w:style w:type="character" w:customStyle="1" w:styleId="header1">
    <w:name w:val="header1"/>
    <w:rsid w:val="00DA08CE"/>
    <w:rPr>
      <w:rFonts w:ascii="Arial" w:hAnsi="Arial" w:cs="Arial" w:hint="default"/>
      <w:b/>
      <w:bCs/>
      <w:color w:val="585858"/>
      <w:sz w:val="18"/>
      <w:szCs w:val="18"/>
    </w:rPr>
  </w:style>
  <w:style w:type="character" w:customStyle="1" w:styleId="atn">
    <w:name w:val="atn"/>
    <w:rsid w:val="00404A96"/>
  </w:style>
  <w:style w:type="paragraph" w:styleId="Revision">
    <w:name w:val="Revision"/>
    <w:hidden/>
    <w:uiPriority w:val="99"/>
    <w:semiHidden/>
    <w:rsid w:val="00B1326E"/>
    <w:rPr>
      <w:rFonts w:ascii="Garamond" w:hAnsi="Garamond"/>
      <w:sz w:val="22"/>
      <w:szCs w:val="22"/>
      <w:lang w:val="en-GB"/>
    </w:rPr>
  </w:style>
  <w:style w:type="paragraph" w:styleId="Liststycke">
    <w:name w:val="List Paragraph"/>
    <w:basedOn w:val="Normal"/>
    <w:uiPriority w:val="34"/>
    <w:qFormat/>
    <w:rsid w:val="00330326"/>
    <w:pPr>
      <w:spacing w:after="240"/>
      <w:ind w:left="720"/>
      <w:contextualSpacing/>
    </w:pPr>
    <w:rPr>
      <w:lang w:val="sv-SE"/>
    </w:rPr>
  </w:style>
  <w:style w:type="paragraph" w:customStyle="1" w:styleId="Default">
    <w:name w:val="Default"/>
    <w:rsid w:val="00330326"/>
    <w:pPr>
      <w:autoSpaceDE w:val="0"/>
      <w:autoSpaceDN w:val="0"/>
      <w:adjustRightInd w:val="0"/>
    </w:pPr>
    <w:rPr>
      <w:rFonts w:ascii="Garamond" w:hAnsi="Garamond" w:cs="Garamond"/>
      <w:color w:val="000000"/>
      <w:sz w:val="24"/>
      <w:szCs w:val="24"/>
    </w:rPr>
  </w:style>
  <w:style w:type="character" w:customStyle="1" w:styleId="Rubrik6Char">
    <w:name w:val="Rubrik 6 Char"/>
    <w:basedOn w:val="Standardstycketeckensnitt"/>
    <w:link w:val="Rubrik6"/>
    <w:uiPriority w:val="9"/>
    <w:semiHidden/>
    <w:rsid w:val="00F9523E"/>
    <w:rPr>
      <w:rFonts w:asciiTheme="majorHAnsi" w:eastAsiaTheme="majorEastAsia" w:hAnsiTheme="majorHAnsi" w:cstheme="majorBidi"/>
      <w:i/>
      <w:iCs/>
      <w:color w:val="243F60" w:themeColor="accent1" w:themeShade="7F"/>
      <w:sz w:val="22"/>
      <w:szCs w:val="22"/>
      <w:lang w:val="en-GB"/>
    </w:rPr>
  </w:style>
  <w:style w:type="character" w:customStyle="1" w:styleId="Rubrik7Char">
    <w:name w:val="Rubrik 7 Char"/>
    <w:basedOn w:val="Standardstycketeckensnitt"/>
    <w:link w:val="Rubrik7"/>
    <w:uiPriority w:val="9"/>
    <w:semiHidden/>
    <w:rsid w:val="00F9523E"/>
    <w:rPr>
      <w:rFonts w:asciiTheme="majorHAnsi" w:eastAsiaTheme="majorEastAsia" w:hAnsiTheme="majorHAnsi" w:cstheme="majorBidi"/>
      <w:i/>
      <w:iCs/>
      <w:color w:val="404040" w:themeColor="text1" w:themeTint="BF"/>
      <w:sz w:val="22"/>
      <w:szCs w:val="22"/>
      <w:lang w:val="en-GB"/>
    </w:rPr>
  </w:style>
  <w:style w:type="character" w:customStyle="1" w:styleId="Rubrik8Char">
    <w:name w:val="Rubrik 8 Char"/>
    <w:basedOn w:val="Standardstycketeckensnitt"/>
    <w:link w:val="Rubrik8"/>
    <w:uiPriority w:val="9"/>
    <w:semiHidden/>
    <w:rsid w:val="00F9523E"/>
    <w:rPr>
      <w:rFonts w:asciiTheme="majorHAnsi" w:eastAsiaTheme="majorEastAsia" w:hAnsiTheme="majorHAnsi" w:cstheme="majorBidi"/>
      <w:color w:val="404040" w:themeColor="text1" w:themeTint="BF"/>
      <w:lang w:val="en-GB"/>
    </w:rPr>
  </w:style>
  <w:style w:type="character" w:customStyle="1" w:styleId="Rubrik9Char">
    <w:name w:val="Rubrik 9 Char"/>
    <w:basedOn w:val="Standardstycketeckensnitt"/>
    <w:link w:val="Rubrik9"/>
    <w:uiPriority w:val="9"/>
    <w:semiHidden/>
    <w:rsid w:val="00F9523E"/>
    <w:rPr>
      <w:rFonts w:asciiTheme="majorHAnsi" w:eastAsiaTheme="majorEastAsia" w:hAnsiTheme="majorHAnsi" w:cstheme="majorBidi"/>
      <w:i/>
      <w:iCs/>
      <w:color w:val="404040" w:themeColor="text1" w:themeTint="BF"/>
      <w:lang w:val="en-GB"/>
    </w:rPr>
  </w:style>
  <w:style w:type="paragraph" w:customStyle="1" w:styleId="TabellDiagramFigurrubrik">
    <w:name w:val="TabellDiagramFigur rubrik"/>
    <w:rsid w:val="00F9523E"/>
    <w:pPr>
      <w:keepNext/>
      <w:keepLines/>
      <w:suppressAutoHyphens/>
      <w:spacing w:before="400" w:after="80"/>
    </w:pPr>
    <w:rPr>
      <w:rFonts w:ascii="Verdana" w:hAnsi="Verdana"/>
      <w:b/>
      <w:spacing w:val="6"/>
      <w:sz w:val="15"/>
      <w:szCs w:val="15"/>
    </w:rPr>
  </w:style>
  <w:style w:type="paragraph" w:customStyle="1" w:styleId="TabellDiagramFigurunderrubrik">
    <w:name w:val="TabellDiagramFigur underrubrik"/>
    <w:rsid w:val="00F9523E"/>
    <w:pPr>
      <w:keepNext/>
      <w:keepLines/>
      <w:suppressAutoHyphens/>
      <w:spacing w:after="100"/>
    </w:pPr>
    <w:rPr>
      <w:rFonts w:ascii="Verdana" w:hAnsi="Verdana"/>
      <w:sz w:val="15"/>
      <w:szCs w:val="15"/>
    </w:rPr>
  </w:style>
  <w:style w:type="character" w:customStyle="1" w:styleId="Tabellfotnotsreferens">
    <w:name w:val="Tabellfotnotsreferens"/>
    <w:basedOn w:val="Fotnotsreferens"/>
    <w:rsid w:val="00F9523E"/>
    <w:rPr>
      <w:rFonts w:ascii="Verdana" w:hAnsi="Verdana"/>
      <w:sz w:val="14"/>
      <w:szCs w:val="14"/>
      <w:vertAlign w:val="superscript"/>
    </w:rPr>
  </w:style>
  <w:style w:type="table" w:customStyle="1" w:styleId="Tabellrutnt1">
    <w:name w:val="Tabellrutnät1"/>
    <w:basedOn w:val="Normaltabell"/>
    <w:next w:val="Tabellrutnt"/>
    <w:rsid w:val="00F9523E"/>
    <w:pPr>
      <w:spacing w:line="270" w:lineRule="atLeast"/>
    </w:pPr>
    <w:tblPr>
      <w:tblStyleRowBandSize w:val="1"/>
      <w:tblBorders>
        <w:top w:val="single" w:sz="18" w:space="0" w:color="EAECF4"/>
        <w:left w:val="single" w:sz="18" w:space="0" w:color="EAECF4"/>
        <w:bottom w:val="single" w:sz="18" w:space="0" w:color="EAECF4"/>
        <w:right w:val="single" w:sz="18" w:space="0" w:color="EAECF4"/>
        <w:insideH w:val="single" w:sz="18" w:space="0" w:color="EAECF4"/>
        <w:insideV w:val="single" w:sz="18" w:space="0" w:color="EAECF4"/>
      </w:tblBorders>
    </w:tblPr>
    <w:tblStylePr w:type="firstRow">
      <w:tblPr/>
      <w:tcPr>
        <w:shd w:val="clear" w:color="auto" w:fill="668FBB"/>
      </w:tcPr>
    </w:tblStylePr>
    <w:tblStylePr w:type="band2Horz">
      <w:tblPr/>
      <w:tcPr>
        <w:shd w:val="clear" w:color="auto" w:fill="EAECF4"/>
      </w:tcPr>
    </w:tblStylePr>
  </w:style>
  <w:style w:type="paragraph" w:customStyle="1" w:styleId="Rubrikifaktaruta">
    <w:name w:val="Rubrik i faktaruta"/>
    <w:basedOn w:val="Normal"/>
    <w:rsid w:val="00F9523E"/>
    <w:pPr>
      <w:spacing w:after="100" w:line="280" w:lineRule="exact"/>
    </w:pPr>
    <w:rPr>
      <w:rFonts w:ascii="Verdana" w:hAnsi="Verdana"/>
      <w:b/>
      <w:spacing w:val="10"/>
      <w:sz w:val="15"/>
      <w:szCs w:val="15"/>
    </w:rPr>
  </w:style>
  <w:style w:type="table" w:customStyle="1" w:styleId="Ljusskuggning1">
    <w:name w:val="Ljus skuggning1"/>
    <w:basedOn w:val="Normaltabell"/>
    <w:next w:val="Ljusskuggning"/>
    <w:uiPriority w:val="60"/>
    <w:rsid w:val="00F9523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lista-dekorfrg4">
    <w:name w:val="Light List Accent 4"/>
    <w:basedOn w:val="Normaltabell"/>
    <w:uiPriority w:val="61"/>
    <w:rsid w:val="00F9523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llanmrkskuggning1">
    <w:name w:val="Medium Shading 1"/>
    <w:aliases w:val="KI"/>
    <w:basedOn w:val="Tabellrutnt"/>
    <w:uiPriority w:val="63"/>
    <w:rsid w:val="00F9523E"/>
    <w:pPr>
      <w:jc w:val="right"/>
    </w:pPr>
    <w:rPr>
      <w:rFonts w:ascii="Verdana" w:hAnsi="Verdana"/>
      <w:sz w:val="14"/>
    </w:rPr>
    <w:tblPr>
      <w:tblStyleRowBandSize w:val="1"/>
      <w:tblStyleColBandSize w:val="1"/>
      <w:tblBorders>
        <w:top w:val="none" w:sz="0" w:space="0" w:color="auto"/>
        <w:left w:val="none" w:sz="0" w:space="0" w:color="auto"/>
        <w:bottom w:val="single" w:sz="18" w:space="0" w:color="auto"/>
        <w:right w:val="none" w:sz="0" w:space="0" w:color="auto"/>
        <w:insideH w:val="none" w:sz="0" w:space="0" w:color="auto"/>
        <w:insideV w:val="none" w:sz="0" w:space="0" w:color="auto"/>
      </w:tblBorders>
    </w:tblPr>
    <w:tcPr>
      <w:shd w:val="clear" w:color="auto" w:fill="000000" w:themeFill="text1"/>
      <w:vAlign w:val="bottom"/>
    </w:tcPr>
    <w:tblStylePr w:type="firstRow">
      <w:pPr>
        <w:spacing w:before="0" w:after="0" w:line="240" w:lineRule="auto"/>
      </w:pPr>
      <w:rPr>
        <w:rFonts w:ascii="Verdana" w:hAnsi="Verdana"/>
        <w:b/>
        <w:bCs/>
        <w:color w:val="FFFFFF" w:themeColor="background1"/>
        <w:sz w:val="14"/>
      </w:rPr>
      <w:tblPr/>
      <w:tcPr>
        <w:shd w:val="clear" w:color="auto" w:fill="668FBB"/>
      </w:tcPr>
    </w:tblStylePr>
    <w:tblStylePr w:type="lastRow">
      <w:pPr>
        <w:spacing w:before="0" w:after="0" w:line="240" w:lineRule="auto"/>
      </w:pPr>
      <w:rPr>
        <w:rFonts w:ascii="Verdana" w:hAnsi="Verdana"/>
        <w:b w:val="0"/>
        <w:bCs/>
        <w:color w:val="auto"/>
        <w:sz w:val="14"/>
      </w:rPr>
      <w:tblPr/>
      <w:tcPr>
        <w:tcBorders>
          <w:bottom w:val="single" w:sz="18" w:space="0" w:color="EAECF4"/>
        </w:tcBorders>
        <w:shd w:val="clear" w:color="auto" w:fill="FFFFFF" w:themeFill="background1"/>
      </w:tcPr>
    </w:tblStylePr>
    <w:tblStylePr w:type="firstCol">
      <w:pPr>
        <w:jc w:val="left"/>
      </w:pPr>
      <w:rPr>
        <w:rFonts w:ascii="Verdana" w:hAnsi="Verdana"/>
        <w:b w:val="0"/>
        <w:bCs/>
        <w:sz w:val="14"/>
      </w:rPr>
    </w:tblStylePr>
    <w:tblStylePr w:type="lastCol">
      <w:rPr>
        <w:rFonts w:ascii="Verdana" w:hAnsi="Verdana"/>
        <w:b w:val="0"/>
        <w:bCs/>
        <w:sz w:val="14"/>
      </w:rPr>
    </w:tblStylePr>
    <w:tblStylePr w:type="band1Vert">
      <w:rPr>
        <w:rFonts w:ascii="Verdana" w:hAnsi="Verdana"/>
      </w:rPr>
    </w:tblStylePr>
    <w:tblStylePr w:type="band2Vert">
      <w:rPr>
        <w:rFonts w:ascii="Verdana" w:hAnsi="Verdana"/>
      </w:rPr>
    </w:tblStylePr>
    <w:tblStylePr w:type="band1Horz">
      <w:rPr>
        <w:rFonts w:ascii="Verdana" w:hAnsi="Verdana"/>
      </w:rPr>
      <w:tblPr/>
      <w:tcPr>
        <w:shd w:val="clear" w:color="auto" w:fill="FFFFFF" w:themeFill="background1"/>
      </w:tcPr>
    </w:tblStylePr>
    <w:tblStylePr w:type="band2Horz">
      <w:rPr>
        <w:rFonts w:ascii="Verdana" w:hAnsi="Verdana"/>
      </w:rPr>
      <w:tblPr/>
      <w:tcPr>
        <w:shd w:val="clear" w:color="auto" w:fill="EAECF4"/>
      </w:tcPr>
    </w:tblStylePr>
    <w:tblStylePr w:type="neCell">
      <w:rPr>
        <w:rFonts w:ascii="Verdana" w:hAnsi="Verdana"/>
      </w:rPr>
    </w:tblStylePr>
    <w:tblStylePr w:type="nwCell">
      <w:rPr>
        <w:rFonts w:ascii="Verdana" w:hAnsi="Verdana"/>
      </w:rPr>
    </w:tblStylePr>
    <w:tblStylePr w:type="swCell">
      <w:rPr>
        <w:rFonts w:ascii="Verdana" w:hAnsi="Verdana"/>
      </w:rPr>
    </w:tblStylePr>
  </w:style>
  <w:style w:type="table" w:styleId="Ljusskuggning-dekorfrg1">
    <w:name w:val="Light Shading Accent 1"/>
    <w:basedOn w:val="Normaltabell"/>
    <w:uiPriority w:val="60"/>
    <w:rsid w:val="00F9523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tshllartext">
    <w:name w:val="Placeholder Text"/>
    <w:basedOn w:val="Standardstycketeckensnitt"/>
    <w:uiPriority w:val="99"/>
    <w:semiHidden/>
    <w:rsid w:val="00F9523E"/>
    <w:rPr>
      <w:color w:val="808080"/>
    </w:rPr>
  </w:style>
  <w:style w:type="paragraph" w:customStyle="1" w:styleId="Tabellrubrik0">
    <w:name w:val="Tabell rubrik"/>
    <w:rsid w:val="00F9523E"/>
    <w:pPr>
      <w:keepNext/>
      <w:keepLines/>
      <w:suppressAutoHyphens/>
      <w:spacing w:before="400" w:after="80"/>
    </w:pPr>
    <w:rPr>
      <w:rFonts w:ascii="Verdana" w:hAnsi="Verdana"/>
      <w:b/>
      <w:spacing w:val="6"/>
      <w:sz w:val="15"/>
      <w:szCs w:val="15"/>
    </w:rPr>
  </w:style>
  <w:style w:type="paragraph" w:customStyle="1" w:styleId="Tabellunderrubrik0">
    <w:name w:val="Tabell underrubrik"/>
    <w:rsid w:val="00F9523E"/>
    <w:pPr>
      <w:keepNext/>
      <w:keepLines/>
      <w:suppressAutoHyphens/>
      <w:spacing w:after="100"/>
    </w:pPr>
    <w:rPr>
      <w:rFonts w:ascii="Verdana" w:hAnsi="Verdana"/>
      <w:sz w:val="15"/>
      <w:szCs w:val="15"/>
    </w:rPr>
  </w:style>
  <w:style w:type="table" w:styleId="Ljusskuggning-dekorfrg2">
    <w:name w:val="Light Shading Accent 2"/>
    <w:basedOn w:val="Normaltabell"/>
    <w:uiPriority w:val="60"/>
    <w:rsid w:val="00F9523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jusskuggning-dekorfrg3">
    <w:name w:val="Light Shading Accent 3"/>
    <w:basedOn w:val="Normaltabell"/>
    <w:uiPriority w:val="60"/>
    <w:rsid w:val="00F9523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TML-frformaterad">
    <w:name w:val="HTML Preformatted"/>
    <w:basedOn w:val="Normal"/>
    <w:link w:val="HTML-frformateradChar"/>
    <w:uiPriority w:val="99"/>
    <w:semiHidden/>
    <w:unhideWhenUsed/>
    <w:rsid w:val="00F9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frformateradChar">
    <w:name w:val="HTML - förformaterad Char"/>
    <w:basedOn w:val="Standardstycketeckensnitt"/>
    <w:link w:val="HTML-frformaterad"/>
    <w:uiPriority w:val="99"/>
    <w:semiHidden/>
    <w:rsid w:val="00F9523E"/>
    <w:rPr>
      <w:rFonts w:ascii="Courier New" w:hAnsi="Courier New" w:cs="Courier New"/>
      <w:lang w:val="en-GB"/>
    </w:rPr>
  </w:style>
  <w:style w:type="table" w:customStyle="1" w:styleId="KITvrubrikrader">
    <w:name w:val="KI Två rubrikrader"/>
    <w:basedOn w:val="Normaltabell"/>
    <w:uiPriority w:val="99"/>
    <w:rsid w:val="00F9523E"/>
    <w:tblPr/>
  </w:style>
  <w:style w:type="table" w:styleId="Enkeltabell1">
    <w:name w:val="Table Simple 1"/>
    <w:basedOn w:val="Normaltabell"/>
    <w:uiPriority w:val="99"/>
    <w:semiHidden/>
    <w:unhideWhenUsed/>
    <w:rsid w:val="00F9523E"/>
    <w:pPr>
      <w:spacing w:after="240" w:line="27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Referenslista">
    <w:name w:val="Referenslista"/>
    <w:basedOn w:val="Normal"/>
    <w:qFormat/>
    <w:rsid w:val="00F9523E"/>
    <w:pPr>
      <w:spacing w:after="120" w:line="240" w:lineRule="auto"/>
      <w:ind w:left="567" w:hanging="567"/>
    </w:pPr>
    <w:rPr>
      <w:sz w:val="18"/>
      <w:szCs w:val="18"/>
    </w:rPr>
  </w:style>
  <w:style w:type="paragraph" w:customStyle="1" w:styleId="Tabellhgerjusterat">
    <w:name w:val="Tabell högerjusterat"/>
    <w:basedOn w:val="Normal"/>
    <w:rsid w:val="00F9523E"/>
    <w:pPr>
      <w:keepNext/>
      <w:keepLines/>
      <w:spacing w:before="30" w:after="20" w:line="200" w:lineRule="atLeast"/>
      <w:ind w:right="113"/>
      <w:jc w:val="right"/>
    </w:pPr>
    <w:rPr>
      <w:rFonts w:ascii="Verdana" w:hAnsi="Verdana"/>
      <w:noProof/>
      <w:sz w:val="14"/>
      <w:szCs w:val="14"/>
    </w:rPr>
  </w:style>
  <w:style w:type="paragraph" w:customStyle="1" w:styleId="Tabellsiffror">
    <w:name w:val="Tabell siffror"/>
    <w:basedOn w:val="Normal"/>
    <w:rsid w:val="00F9523E"/>
    <w:pPr>
      <w:keepNext/>
      <w:keepLines/>
      <w:tabs>
        <w:tab w:val="left" w:pos="142"/>
        <w:tab w:val="left" w:pos="652"/>
      </w:tabs>
      <w:spacing w:before="30" w:after="20" w:line="200" w:lineRule="atLeast"/>
      <w:ind w:right="113"/>
    </w:pPr>
    <w:rPr>
      <w:rFonts w:ascii="Verdana" w:hAnsi="Verdana"/>
      <w:noProof/>
      <w:position w:val="6"/>
      <w:sz w:val="14"/>
      <w:szCs w:val="14"/>
    </w:rPr>
  </w:style>
  <w:style w:type="paragraph" w:customStyle="1" w:styleId="Tabellvnsterjusterat">
    <w:name w:val="Tabell vänsterjusterat"/>
    <w:basedOn w:val="Normal"/>
    <w:rsid w:val="00F9523E"/>
    <w:pPr>
      <w:keepNext/>
      <w:keepLines/>
      <w:tabs>
        <w:tab w:val="left" w:pos="142"/>
        <w:tab w:val="left" w:pos="284"/>
        <w:tab w:val="left" w:pos="652"/>
      </w:tabs>
      <w:spacing w:before="30" w:after="20" w:line="200" w:lineRule="atLeast"/>
      <w:ind w:left="28"/>
    </w:pPr>
    <w:rPr>
      <w:rFonts w:ascii="Verdana" w:hAnsi="Verdana"/>
      <w:noProof/>
      <w:position w:val="6"/>
      <w:sz w:val="14"/>
      <w:szCs w:val="14"/>
    </w:rPr>
  </w:style>
  <w:style w:type="paragraph" w:customStyle="1" w:styleId="Rutalptext">
    <w:name w:val="Ruta löptext"/>
    <w:basedOn w:val="Normal"/>
    <w:qFormat/>
    <w:rsid w:val="00F9523E"/>
    <w:pPr>
      <w:pBdr>
        <w:top w:val="single" w:sz="48" w:space="1" w:color="E6ECF4"/>
        <w:left w:val="single" w:sz="48" w:space="4" w:color="E6ECF4"/>
        <w:bottom w:val="single" w:sz="48" w:space="1" w:color="E6ECF4"/>
        <w:right w:val="single" w:sz="48" w:space="4" w:color="E6ECF4"/>
      </w:pBdr>
      <w:shd w:val="clear" w:color="auto" w:fill="E6ECF4"/>
      <w:ind w:left="227" w:right="227"/>
    </w:pPr>
  </w:style>
  <w:style w:type="paragraph" w:customStyle="1" w:styleId="Rutalptextindrag">
    <w:name w:val="Ruta löptext indrag"/>
    <w:basedOn w:val="Normal"/>
    <w:qFormat/>
    <w:rsid w:val="00F9523E"/>
    <w:pPr>
      <w:pBdr>
        <w:top w:val="single" w:sz="48" w:space="1" w:color="E6ECF4"/>
        <w:left w:val="single" w:sz="48" w:space="4" w:color="E6ECF4"/>
        <w:bottom w:val="single" w:sz="48" w:space="1" w:color="E6ECF4"/>
        <w:right w:val="single" w:sz="48" w:space="4" w:color="E6ECF4"/>
      </w:pBdr>
      <w:shd w:val="clear" w:color="auto" w:fill="E6ECF4"/>
      <w:ind w:left="227" w:right="227" w:firstLine="284"/>
    </w:pPr>
  </w:style>
  <w:style w:type="paragraph" w:customStyle="1" w:styleId="Rutarubrik">
    <w:name w:val="Ruta rubrik"/>
    <w:basedOn w:val="Rutalptext"/>
    <w:rsid w:val="00F9523E"/>
    <w:pPr>
      <w:spacing w:before="100" w:after="100" w:line="280" w:lineRule="exact"/>
    </w:pPr>
    <w:rPr>
      <w:rFonts w:ascii="Verdana" w:hAnsi="Verdana"/>
      <w:b/>
      <w:spacing w:val="10"/>
      <w:sz w:val="15"/>
      <w:szCs w:val="15"/>
    </w:rPr>
  </w:style>
  <w:style w:type="paragraph" w:customStyle="1" w:styleId="Figure">
    <w:name w:val="Figure"/>
    <w:basedOn w:val="Normal"/>
    <w:link w:val="FigureChar"/>
    <w:rsid w:val="006305A7"/>
    <w:pPr>
      <w:spacing w:before="240" w:line="240" w:lineRule="auto"/>
    </w:pPr>
    <w:rPr>
      <w:rFonts w:ascii="Verdana" w:hAnsi="Verdana"/>
      <w:b/>
      <w:sz w:val="15"/>
      <w:szCs w:val="15"/>
    </w:rPr>
  </w:style>
  <w:style w:type="paragraph" w:customStyle="1" w:styleId="FigureNote">
    <w:name w:val="FigureNote"/>
    <w:basedOn w:val="Normal"/>
    <w:link w:val="FigureNoteChar"/>
    <w:qFormat/>
    <w:rsid w:val="006305A7"/>
    <w:pPr>
      <w:spacing w:before="0" w:line="240" w:lineRule="auto"/>
    </w:pPr>
    <w:rPr>
      <w:rFonts w:ascii="Verdana" w:hAnsi="Verdana"/>
      <w:sz w:val="13"/>
      <w:szCs w:val="13"/>
    </w:rPr>
  </w:style>
  <w:style w:type="character" w:customStyle="1" w:styleId="FigureChar">
    <w:name w:val="Figure Char"/>
    <w:basedOn w:val="Standardstycketeckensnitt"/>
    <w:link w:val="Figure"/>
    <w:rsid w:val="006305A7"/>
    <w:rPr>
      <w:rFonts w:ascii="Verdana" w:hAnsi="Verdana" w:cs="Garamond"/>
      <w:b/>
      <w:color w:val="000000"/>
      <w:sz w:val="15"/>
      <w:szCs w:val="15"/>
      <w:lang w:val="en-GB" w:eastAsia="en-US"/>
    </w:rPr>
  </w:style>
  <w:style w:type="character" w:customStyle="1" w:styleId="FigureNoteChar">
    <w:name w:val="FigureNote Char"/>
    <w:basedOn w:val="Standardstycketeckensnitt"/>
    <w:link w:val="FigureNote"/>
    <w:rsid w:val="006305A7"/>
    <w:rPr>
      <w:rFonts w:ascii="Verdana" w:hAnsi="Verdana" w:cs="Garamond"/>
      <w:color w:val="000000"/>
      <w:sz w:val="13"/>
      <w:szCs w:val="13"/>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99345">
      <w:bodyDiv w:val="1"/>
      <w:marLeft w:val="0"/>
      <w:marRight w:val="0"/>
      <w:marTop w:val="0"/>
      <w:marBottom w:val="0"/>
      <w:divBdr>
        <w:top w:val="none" w:sz="0" w:space="0" w:color="auto"/>
        <w:left w:val="none" w:sz="0" w:space="0" w:color="auto"/>
        <w:bottom w:val="none" w:sz="0" w:space="0" w:color="auto"/>
        <w:right w:val="none" w:sz="0" w:space="0" w:color="auto"/>
      </w:divBdr>
    </w:div>
    <w:div w:id="262957725">
      <w:bodyDiv w:val="1"/>
      <w:marLeft w:val="60"/>
      <w:marRight w:val="60"/>
      <w:marTop w:val="60"/>
      <w:marBottom w:val="15"/>
      <w:divBdr>
        <w:top w:val="none" w:sz="0" w:space="0" w:color="auto"/>
        <w:left w:val="none" w:sz="0" w:space="0" w:color="auto"/>
        <w:bottom w:val="none" w:sz="0" w:space="0" w:color="auto"/>
        <w:right w:val="none" w:sz="0" w:space="0" w:color="auto"/>
      </w:divBdr>
      <w:divsChild>
        <w:div w:id="48112808">
          <w:marLeft w:val="0"/>
          <w:marRight w:val="0"/>
          <w:marTop w:val="0"/>
          <w:marBottom w:val="0"/>
          <w:divBdr>
            <w:top w:val="none" w:sz="0" w:space="0" w:color="auto"/>
            <w:left w:val="none" w:sz="0" w:space="0" w:color="auto"/>
            <w:bottom w:val="none" w:sz="0" w:space="0" w:color="auto"/>
            <w:right w:val="none" w:sz="0" w:space="0" w:color="auto"/>
          </w:divBdr>
        </w:div>
        <w:div w:id="77295250">
          <w:marLeft w:val="0"/>
          <w:marRight w:val="0"/>
          <w:marTop w:val="0"/>
          <w:marBottom w:val="0"/>
          <w:divBdr>
            <w:top w:val="none" w:sz="0" w:space="0" w:color="auto"/>
            <w:left w:val="none" w:sz="0" w:space="0" w:color="auto"/>
            <w:bottom w:val="none" w:sz="0" w:space="0" w:color="auto"/>
            <w:right w:val="none" w:sz="0" w:space="0" w:color="auto"/>
          </w:divBdr>
        </w:div>
        <w:div w:id="86509895">
          <w:marLeft w:val="0"/>
          <w:marRight w:val="0"/>
          <w:marTop w:val="0"/>
          <w:marBottom w:val="0"/>
          <w:divBdr>
            <w:top w:val="none" w:sz="0" w:space="0" w:color="auto"/>
            <w:left w:val="none" w:sz="0" w:space="0" w:color="auto"/>
            <w:bottom w:val="none" w:sz="0" w:space="0" w:color="auto"/>
            <w:right w:val="none" w:sz="0" w:space="0" w:color="auto"/>
          </w:divBdr>
        </w:div>
        <w:div w:id="502207156">
          <w:marLeft w:val="0"/>
          <w:marRight w:val="0"/>
          <w:marTop w:val="0"/>
          <w:marBottom w:val="0"/>
          <w:divBdr>
            <w:top w:val="none" w:sz="0" w:space="0" w:color="auto"/>
            <w:left w:val="none" w:sz="0" w:space="0" w:color="auto"/>
            <w:bottom w:val="none" w:sz="0" w:space="0" w:color="auto"/>
            <w:right w:val="none" w:sz="0" w:space="0" w:color="auto"/>
          </w:divBdr>
        </w:div>
        <w:div w:id="1379933793">
          <w:marLeft w:val="0"/>
          <w:marRight w:val="0"/>
          <w:marTop w:val="0"/>
          <w:marBottom w:val="0"/>
          <w:divBdr>
            <w:top w:val="none" w:sz="0" w:space="0" w:color="auto"/>
            <w:left w:val="none" w:sz="0" w:space="0" w:color="auto"/>
            <w:bottom w:val="none" w:sz="0" w:space="0" w:color="auto"/>
            <w:right w:val="none" w:sz="0" w:space="0" w:color="auto"/>
          </w:divBdr>
        </w:div>
        <w:div w:id="1618684641">
          <w:marLeft w:val="0"/>
          <w:marRight w:val="0"/>
          <w:marTop w:val="0"/>
          <w:marBottom w:val="0"/>
          <w:divBdr>
            <w:top w:val="none" w:sz="0" w:space="0" w:color="auto"/>
            <w:left w:val="none" w:sz="0" w:space="0" w:color="auto"/>
            <w:bottom w:val="none" w:sz="0" w:space="0" w:color="auto"/>
            <w:right w:val="none" w:sz="0" w:space="0" w:color="auto"/>
          </w:divBdr>
        </w:div>
        <w:div w:id="1917669769">
          <w:marLeft w:val="0"/>
          <w:marRight w:val="0"/>
          <w:marTop w:val="0"/>
          <w:marBottom w:val="0"/>
          <w:divBdr>
            <w:top w:val="none" w:sz="0" w:space="0" w:color="auto"/>
            <w:left w:val="none" w:sz="0" w:space="0" w:color="auto"/>
            <w:bottom w:val="none" w:sz="0" w:space="0" w:color="auto"/>
            <w:right w:val="none" w:sz="0" w:space="0" w:color="auto"/>
          </w:divBdr>
        </w:div>
      </w:divsChild>
    </w:div>
    <w:div w:id="293995078">
      <w:bodyDiv w:val="1"/>
      <w:marLeft w:val="0"/>
      <w:marRight w:val="0"/>
      <w:marTop w:val="0"/>
      <w:marBottom w:val="0"/>
      <w:divBdr>
        <w:top w:val="none" w:sz="0" w:space="0" w:color="auto"/>
        <w:left w:val="none" w:sz="0" w:space="0" w:color="auto"/>
        <w:bottom w:val="none" w:sz="0" w:space="0" w:color="auto"/>
        <w:right w:val="none" w:sz="0" w:space="0" w:color="auto"/>
      </w:divBdr>
    </w:div>
    <w:div w:id="298153045">
      <w:bodyDiv w:val="1"/>
      <w:marLeft w:val="0"/>
      <w:marRight w:val="0"/>
      <w:marTop w:val="0"/>
      <w:marBottom w:val="0"/>
      <w:divBdr>
        <w:top w:val="none" w:sz="0" w:space="0" w:color="auto"/>
        <w:left w:val="none" w:sz="0" w:space="0" w:color="auto"/>
        <w:bottom w:val="none" w:sz="0" w:space="0" w:color="auto"/>
        <w:right w:val="none" w:sz="0" w:space="0" w:color="auto"/>
      </w:divBdr>
    </w:div>
    <w:div w:id="398599319">
      <w:bodyDiv w:val="1"/>
      <w:marLeft w:val="0"/>
      <w:marRight w:val="0"/>
      <w:marTop w:val="0"/>
      <w:marBottom w:val="0"/>
      <w:divBdr>
        <w:top w:val="none" w:sz="0" w:space="0" w:color="auto"/>
        <w:left w:val="none" w:sz="0" w:space="0" w:color="auto"/>
        <w:bottom w:val="none" w:sz="0" w:space="0" w:color="auto"/>
        <w:right w:val="none" w:sz="0" w:space="0" w:color="auto"/>
      </w:divBdr>
    </w:div>
    <w:div w:id="422528884">
      <w:bodyDiv w:val="1"/>
      <w:marLeft w:val="0"/>
      <w:marRight w:val="0"/>
      <w:marTop w:val="0"/>
      <w:marBottom w:val="0"/>
      <w:divBdr>
        <w:top w:val="none" w:sz="0" w:space="0" w:color="auto"/>
        <w:left w:val="none" w:sz="0" w:space="0" w:color="auto"/>
        <w:bottom w:val="none" w:sz="0" w:space="0" w:color="auto"/>
        <w:right w:val="none" w:sz="0" w:space="0" w:color="auto"/>
      </w:divBdr>
      <w:divsChild>
        <w:div w:id="1092507835">
          <w:marLeft w:val="0"/>
          <w:marRight w:val="0"/>
          <w:marTop w:val="0"/>
          <w:marBottom w:val="0"/>
          <w:divBdr>
            <w:top w:val="none" w:sz="0" w:space="0" w:color="auto"/>
            <w:left w:val="none" w:sz="0" w:space="0" w:color="auto"/>
            <w:bottom w:val="none" w:sz="0" w:space="0" w:color="auto"/>
            <w:right w:val="none" w:sz="0" w:space="0" w:color="auto"/>
          </w:divBdr>
          <w:divsChild>
            <w:div w:id="2144737333">
              <w:marLeft w:val="0"/>
              <w:marRight w:val="0"/>
              <w:marTop w:val="0"/>
              <w:marBottom w:val="0"/>
              <w:divBdr>
                <w:top w:val="none" w:sz="0" w:space="0" w:color="auto"/>
                <w:left w:val="none" w:sz="0" w:space="0" w:color="auto"/>
                <w:bottom w:val="none" w:sz="0" w:space="0" w:color="auto"/>
                <w:right w:val="none" w:sz="0" w:space="0" w:color="auto"/>
              </w:divBdr>
              <w:divsChild>
                <w:div w:id="2121145769">
                  <w:marLeft w:val="0"/>
                  <w:marRight w:val="0"/>
                  <w:marTop w:val="0"/>
                  <w:marBottom w:val="0"/>
                  <w:divBdr>
                    <w:top w:val="none" w:sz="0" w:space="0" w:color="auto"/>
                    <w:left w:val="none" w:sz="0" w:space="0" w:color="auto"/>
                    <w:bottom w:val="none" w:sz="0" w:space="0" w:color="auto"/>
                    <w:right w:val="none" w:sz="0" w:space="0" w:color="auto"/>
                  </w:divBdr>
                  <w:divsChild>
                    <w:div w:id="545525778">
                      <w:marLeft w:val="0"/>
                      <w:marRight w:val="0"/>
                      <w:marTop w:val="0"/>
                      <w:marBottom w:val="0"/>
                      <w:divBdr>
                        <w:top w:val="none" w:sz="0" w:space="0" w:color="auto"/>
                        <w:left w:val="none" w:sz="0" w:space="0" w:color="auto"/>
                        <w:bottom w:val="none" w:sz="0" w:space="0" w:color="auto"/>
                        <w:right w:val="none" w:sz="0" w:space="0" w:color="auto"/>
                      </w:divBdr>
                      <w:divsChild>
                        <w:div w:id="207311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783596">
      <w:bodyDiv w:val="1"/>
      <w:marLeft w:val="0"/>
      <w:marRight w:val="0"/>
      <w:marTop w:val="0"/>
      <w:marBottom w:val="0"/>
      <w:divBdr>
        <w:top w:val="none" w:sz="0" w:space="0" w:color="auto"/>
        <w:left w:val="none" w:sz="0" w:space="0" w:color="auto"/>
        <w:bottom w:val="none" w:sz="0" w:space="0" w:color="auto"/>
        <w:right w:val="none" w:sz="0" w:space="0" w:color="auto"/>
      </w:divBdr>
      <w:divsChild>
        <w:div w:id="1381519396">
          <w:marLeft w:val="0"/>
          <w:marRight w:val="0"/>
          <w:marTop w:val="0"/>
          <w:marBottom w:val="0"/>
          <w:divBdr>
            <w:top w:val="none" w:sz="0" w:space="0" w:color="auto"/>
            <w:left w:val="none" w:sz="0" w:space="0" w:color="auto"/>
            <w:bottom w:val="none" w:sz="0" w:space="0" w:color="auto"/>
            <w:right w:val="none" w:sz="0" w:space="0" w:color="auto"/>
          </w:divBdr>
          <w:divsChild>
            <w:div w:id="1549682084">
              <w:marLeft w:val="0"/>
              <w:marRight w:val="0"/>
              <w:marTop w:val="0"/>
              <w:marBottom w:val="0"/>
              <w:divBdr>
                <w:top w:val="none" w:sz="0" w:space="0" w:color="auto"/>
                <w:left w:val="none" w:sz="0" w:space="0" w:color="auto"/>
                <w:bottom w:val="none" w:sz="0" w:space="0" w:color="auto"/>
                <w:right w:val="none" w:sz="0" w:space="0" w:color="auto"/>
              </w:divBdr>
              <w:divsChild>
                <w:div w:id="1079014914">
                  <w:marLeft w:val="0"/>
                  <w:marRight w:val="0"/>
                  <w:marTop w:val="0"/>
                  <w:marBottom w:val="0"/>
                  <w:divBdr>
                    <w:top w:val="none" w:sz="0" w:space="0" w:color="auto"/>
                    <w:left w:val="none" w:sz="0" w:space="0" w:color="auto"/>
                    <w:bottom w:val="none" w:sz="0" w:space="0" w:color="auto"/>
                    <w:right w:val="none" w:sz="0" w:space="0" w:color="auto"/>
                  </w:divBdr>
                  <w:divsChild>
                    <w:div w:id="826675973">
                      <w:marLeft w:val="0"/>
                      <w:marRight w:val="0"/>
                      <w:marTop w:val="0"/>
                      <w:marBottom w:val="0"/>
                      <w:divBdr>
                        <w:top w:val="single" w:sz="24" w:space="0" w:color="E8E8E8"/>
                        <w:left w:val="none" w:sz="0" w:space="0" w:color="auto"/>
                        <w:bottom w:val="none" w:sz="0" w:space="0" w:color="auto"/>
                        <w:right w:val="none" w:sz="0" w:space="0" w:color="auto"/>
                      </w:divBdr>
                      <w:divsChild>
                        <w:div w:id="362288901">
                          <w:marLeft w:val="0"/>
                          <w:marRight w:val="0"/>
                          <w:marTop w:val="0"/>
                          <w:marBottom w:val="0"/>
                          <w:divBdr>
                            <w:top w:val="single" w:sz="24" w:space="0" w:color="E8E8E8"/>
                            <w:left w:val="none" w:sz="0" w:space="0" w:color="auto"/>
                            <w:bottom w:val="none" w:sz="0" w:space="0" w:color="auto"/>
                            <w:right w:val="none" w:sz="0" w:space="0" w:color="auto"/>
                          </w:divBdr>
                          <w:divsChild>
                            <w:div w:id="1766266925">
                              <w:marLeft w:val="0"/>
                              <w:marRight w:val="0"/>
                              <w:marTop w:val="0"/>
                              <w:marBottom w:val="0"/>
                              <w:divBdr>
                                <w:top w:val="single" w:sz="6" w:space="0" w:color="9B9B9B"/>
                                <w:left w:val="none" w:sz="0" w:space="0" w:color="auto"/>
                                <w:bottom w:val="none" w:sz="0" w:space="0" w:color="auto"/>
                                <w:right w:val="none" w:sz="0" w:space="0" w:color="auto"/>
                              </w:divBdr>
                              <w:divsChild>
                                <w:div w:id="1193300744">
                                  <w:marLeft w:val="0"/>
                                  <w:marRight w:val="0"/>
                                  <w:marTop w:val="0"/>
                                  <w:marBottom w:val="0"/>
                                  <w:divBdr>
                                    <w:top w:val="single" w:sz="6" w:space="0" w:color="FFFFFF"/>
                                    <w:left w:val="none" w:sz="0" w:space="0" w:color="auto"/>
                                    <w:bottom w:val="none" w:sz="0" w:space="0" w:color="auto"/>
                                    <w:right w:val="none" w:sz="0" w:space="0" w:color="auto"/>
                                  </w:divBdr>
                                  <w:divsChild>
                                    <w:div w:id="65305570">
                                      <w:marLeft w:val="0"/>
                                      <w:marRight w:val="0"/>
                                      <w:marTop w:val="0"/>
                                      <w:marBottom w:val="0"/>
                                      <w:divBdr>
                                        <w:top w:val="single" w:sz="6" w:space="0" w:color="9B9B9B"/>
                                        <w:left w:val="none" w:sz="0" w:space="0" w:color="auto"/>
                                        <w:bottom w:val="none" w:sz="0" w:space="0" w:color="auto"/>
                                        <w:right w:val="none" w:sz="0" w:space="0" w:color="auto"/>
                                      </w:divBdr>
                                      <w:divsChild>
                                        <w:div w:id="567031325">
                                          <w:marLeft w:val="0"/>
                                          <w:marRight w:val="0"/>
                                          <w:marTop w:val="0"/>
                                          <w:marBottom w:val="0"/>
                                          <w:divBdr>
                                            <w:top w:val="single" w:sz="6" w:space="0" w:color="FFFFFF"/>
                                            <w:left w:val="none" w:sz="0" w:space="0" w:color="auto"/>
                                            <w:bottom w:val="none" w:sz="0" w:space="0" w:color="auto"/>
                                            <w:right w:val="none" w:sz="0" w:space="0" w:color="auto"/>
                                          </w:divBdr>
                                          <w:divsChild>
                                            <w:div w:id="1352223760">
                                              <w:marLeft w:val="0"/>
                                              <w:marRight w:val="0"/>
                                              <w:marTop w:val="0"/>
                                              <w:marBottom w:val="0"/>
                                              <w:divBdr>
                                                <w:top w:val="single" w:sz="6" w:space="0" w:color="FFFFFF"/>
                                                <w:left w:val="none" w:sz="0" w:space="0" w:color="auto"/>
                                                <w:bottom w:val="none" w:sz="0" w:space="0" w:color="auto"/>
                                                <w:right w:val="none" w:sz="0" w:space="0" w:color="auto"/>
                                              </w:divBdr>
                                              <w:divsChild>
                                                <w:div w:id="1392197605">
                                                  <w:marLeft w:val="45"/>
                                                  <w:marRight w:val="75"/>
                                                  <w:marTop w:val="0"/>
                                                  <w:marBottom w:val="0"/>
                                                  <w:divBdr>
                                                    <w:top w:val="single" w:sz="6" w:space="0" w:color="FFFFFF"/>
                                                    <w:left w:val="none" w:sz="0" w:space="0" w:color="auto"/>
                                                    <w:bottom w:val="none" w:sz="0" w:space="0" w:color="auto"/>
                                                    <w:right w:val="none" w:sz="0" w:space="0" w:color="auto"/>
                                                  </w:divBdr>
                                                  <w:divsChild>
                                                    <w:div w:id="1824733740">
                                                      <w:marLeft w:val="0"/>
                                                      <w:marRight w:val="0"/>
                                                      <w:marTop w:val="0"/>
                                                      <w:marBottom w:val="0"/>
                                                      <w:divBdr>
                                                        <w:top w:val="none" w:sz="0" w:space="0" w:color="auto"/>
                                                        <w:left w:val="none" w:sz="0" w:space="0" w:color="auto"/>
                                                        <w:bottom w:val="none" w:sz="0" w:space="0" w:color="auto"/>
                                                        <w:right w:val="none" w:sz="0" w:space="0" w:color="auto"/>
                                                      </w:divBdr>
                                                      <w:divsChild>
                                                        <w:div w:id="340132073">
                                                          <w:marLeft w:val="45"/>
                                                          <w:marRight w:val="75"/>
                                                          <w:marTop w:val="0"/>
                                                          <w:marBottom w:val="0"/>
                                                          <w:divBdr>
                                                            <w:top w:val="single" w:sz="6" w:space="0" w:color="FFFFFF"/>
                                                            <w:left w:val="none" w:sz="0" w:space="0" w:color="auto"/>
                                                            <w:bottom w:val="none" w:sz="0" w:space="0" w:color="auto"/>
                                                            <w:right w:val="none" w:sz="0" w:space="0" w:color="auto"/>
                                                          </w:divBdr>
                                                          <w:divsChild>
                                                            <w:div w:id="914364592">
                                                              <w:marLeft w:val="0"/>
                                                              <w:marRight w:val="0"/>
                                                              <w:marTop w:val="0"/>
                                                              <w:marBottom w:val="0"/>
                                                              <w:divBdr>
                                                                <w:top w:val="single" w:sz="6" w:space="0" w:color="9B9B9B"/>
                                                                <w:left w:val="none" w:sz="0" w:space="0" w:color="auto"/>
                                                                <w:bottom w:val="none" w:sz="0" w:space="0" w:color="auto"/>
                                                                <w:right w:val="none" w:sz="0" w:space="0" w:color="auto"/>
                                                              </w:divBdr>
                                                              <w:divsChild>
                                                                <w:div w:id="395737892">
                                                                  <w:marLeft w:val="45"/>
                                                                  <w:marRight w:val="75"/>
                                                                  <w:marTop w:val="0"/>
                                                                  <w:marBottom w:val="0"/>
                                                                  <w:divBdr>
                                                                    <w:top w:val="single" w:sz="6" w:space="0" w:color="FFFFFF"/>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09169665">
      <w:bodyDiv w:val="1"/>
      <w:marLeft w:val="0"/>
      <w:marRight w:val="0"/>
      <w:marTop w:val="0"/>
      <w:marBottom w:val="0"/>
      <w:divBdr>
        <w:top w:val="none" w:sz="0" w:space="0" w:color="auto"/>
        <w:left w:val="none" w:sz="0" w:space="0" w:color="auto"/>
        <w:bottom w:val="none" w:sz="0" w:space="0" w:color="auto"/>
        <w:right w:val="none" w:sz="0" w:space="0" w:color="auto"/>
      </w:divBdr>
    </w:div>
    <w:div w:id="802044641">
      <w:bodyDiv w:val="1"/>
      <w:marLeft w:val="0"/>
      <w:marRight w:val="0"/>
      <w:marTop w:val="0"/>
      <w:marBottom w:val="0"/>
      <w:divBdr>
        <w:top w:val="none" w:sz="0" w:space="0" w:color="auto"/>
        <w:left w:val="none" w:sz="0" w:space="0" w:color="auto"/>
        <w:bottom w:val="none" w:sz="0" w:space="0" w:color="auto"/>
        <w:right w:val="none" w:sz="0" w:space="0" w:color="auto"/>
      </w:divBdr>
    </w:div>
    <w:div w:id="1008561353">
      <w:bodyDiv w:val="1"/>
      <w:marLeft w:val="0"/>
      <w:marRight w:val="0"/>
      <w:marTop w:val="0"/>
      <w:marBottom w:val="0"/>
      <w:divBdr>
        <w:top w:val="none" w:sz="0" w:space="0" w:color="auto"/>
        <w:left w:val="none" w:sz="0" w:space="0" w:color="auto"/>
        <w:bottom w:val="none" w:sz="0" w:space="0" w:color="auto"/>
        <w:right w:val="none" w:sz="0" w:space="0" w:color="auto"/>
      </w:divBdr>
    </w:div>
    <w:div w:id="1594166527">
      <w:bodyDiv w:val="1"/>
      <w:marLeft w:val="0"/>
      <w:marRight w:val="0"/>
      <w:marTop w:val="0"/>
      <w:marBottom w:val="0"/>
      <w:divBdr>
        <w:top w:val="none" w:sz="0" w:space="0" w:color="auto"/>
        <w:left w:val="none" w:sz="0" w:space="0" w:color="auto"/>
        <w:bottom w:val="none" w:sz="0" w:space="0" w:color="auto"/>
        <w:right w:val="none" w:sz="0" w:space="0" w:color="auto"/>
      </w:divBdr>
    </w:div>
    <w:div w:id="1646013141">
      <w:bodyDiv w:val="1"/>
      <w:marLeft w:val="0"/>
      <w:marRight w:val="0"/>
      <w:marTop w:val="0"/>
      <w:marBottom w:val="0"/>
      <w:divBdr>
        <w:top w:val="none" w:sz="0" w:space="0" w:color="auto"/>
        <w:left w:val="none" w:sz="0" w:space="0" w:color="auto"/>
        <w:bottom w:val="none" w:sz="0" w:space="0" w:color="auto"/>
        <w:right w:val="none" w:sz="0" w:space="0" w:color="auto"/>
      </w:divBdr>
    </w:div>
    <w:div w:id="198115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mailto:tamas.kiss@oru.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509C2-73EB-403A-8D7F-E4F12E0E5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2066</Words>
  <Characters>10956</Characters>
  <Application>Microsoft Office Word</Application>
  <DocSecurity>0</DocSecurity>
  <Lines>91</Lines>
  <Paragraphs>25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Konjunkturinstituttet</Company>
  <LinksUpToDate>false</LinksUpToDate>
  <CharactersWithSpaces>12997</CharactersWithSpaces>
  <SharedDoc>false</SharedDoc>
  <HLinks>
    <vt:vector size="30" baseType="variant">
      <vt:variant>
        <vt:i4>1704027</vt:i4>
      </vt:variant>
      <vt:variant>
        <vt:i4>96</vt:i4>
      </vt:variant>
      <vt:variant>
        <vt:i4>0</vt:i4>
      </vt:variant>
      <vt:variant>
        <vt:i4>5</vt:i4>
      </vt:variant>
      <vt:variant>
        <vt:lpwstr>http://ideas.repec.org/s/eee/jbfina.html</vt:lpwstr>
      </vt:variant>
      <vt:variant>
        <vt:lpwstr/>
      </vt:variant>
      <vt:variant>
        <vt:i4>2293869</vt:i4>
      </vt:variant>
      <vt:variant>
        <vt:i4>93</vt:i4>
      </vt:variant>
      <vt:variant>
        <vt:i4>0</vt:i4>
      </vt:variant>
      <vt:variant>
        <vt:i4>5</vt:i4>
      </vt:variant>
      <vt:variant>
        <vt:lpwstr>http://ideas.repec.org/a/eee/jbfina/v35y2011i11p3019-3041.html</vt:lpwstr>
      </vt:variant>
      <vt:variant>
        <vt:lpwstr/>
      </vt:variant>
      <vt:variant>
        <vt:i4>4522017</vt:i4>
      </vt:variant>
      <vt:variant>
        <vt:i4>6</vt:i4>
      </vt:variant>
      <vt:variant>
        <vt:i4>0</vt:i4>
      </vt:variant>
      <vt:variant>
        <vt:i4>5</vt:i4>
      </vt:variant>
      <vt:variant>
        <vt:lpwstr>mailto:par.osterholm@konj.se</vt:lpwstr>
      </vt:variant>
      <vt:variant>
        <vt:lpwstr/>
      </vt:variant>
      <vt:variant>
        <vt:i4>2555968</vt:i4>
      </vt:variant>
      <vt:variant>
        <vt:i4>3</vt:i4>
      </vt:variant>
      <vt:variant>
        <vt:i4>0</vt:i4>
      </vt:variant>
      <vt:variant>
        <vt:i4>5</vt:i4>
      </vt:variant>
      <vt:variant>
        <vt:lpwstr>mailto:par.stockhammar@konj.se</vt:lpwstr>
      </vt:variant>
      <vt:variant>
        <vt:lpwstr/>
      </vt:variant>
      <vt:variant>
        <vt:i4>6160421</vt:i4>
      </vt:variant>
      <vt:variant>
        <vt:i4>0</vt:i4>
      </vt:variant>
      <vt:variant>
        <vt:i4>0</vt:i4>
      </vt:variant>
      <vt:variant>
        <vt:i4>5</vt:i4>
      </vt:variant>
      <vt:variant>
        <vt:lpwstr>mailto:peter.gustafsson@riksbank.se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Sune Karlsson</dc:creator>
  <cp:lastModifiedBy>Tamás Kiss</cp:lastModifiedBy>
  <cp:revision>3</cp:revision>
  <cp:lastPrinted>2021-03-10T19:06:00Z</cp:lastPrinted>
  <dcterms:created xsi:type="dcterms:W3CDTF">2021-05-20T11:21:00Z</dcterms:created>
  <dcterms:modified xsi:type="dcterms:W3CDTF">2021-05-20T11:22:00Z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